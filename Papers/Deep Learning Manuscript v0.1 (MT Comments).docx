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6B59F" w14:textId="0ADB7B4A" w:rsidR="009B39EF" w:rsidRDefault="0025679F" w:rsidP="00D1249B">
      <w:pPr>
        <w:pStyle w:val="Title"/>
      </w:pPr>
      <w:r w:rsidRPr="0012073C">
        <w:t>Classi</w:t>
      </w:r>
      <w:r w:rsidR="00160F56" w:rsidRPr="0012073C">
        <w:t xml:space="preserve">fication of </w:t>
      </w:r>
      <w:r w:rsidR="00EF68FB">
        <w:t xml:space="preserve">Microstructural </w:t>
      </w:r>
      <w:r w:rsidR="00160F56" w:rsidRPr="0012073C">
        <w:t xml:space="preserve">Defects in </w:t>
      </w:r>
      <w:r w:rsidR="009B39EF" w:rsidRPr="0012073C">
        <w:t xml:space="preserve">Selective Laser Melted </w:t>
      </w:r>
      <w:r w:rsidR="00ED1567">
        <w:t xml:space="preserve">Inconel </w:t>
      </w:r>
      <w:r w:rsidR="00160F56" w:rsidRPr="0012073C">
        <w:t xml:space="preserve">713C </w:t>
      </w:r>
      <w:r w:rsidR="009B39EF" w:rsidRPr="0012073C">
        <w:t xml:space="preserve">alloy using </w:t>
      </w:r>
      <w:r w:rsidR="001C16D1">
        <w:t>Convolutional Neural Networks</w:t>
      </w:r>
    </w:p>
    <w:p w14:paraId="20E8C488" w14:textId="77777777" w:rsidR="00D1249B" w:rsidRPr="00D1249B" w:rsidRDefault="00D1249B" w:rsidP="00D1249B">
      <w:pPr>
        <w:rPr>
          <w:lang w:val="en-US"/>
        </w:rPr>
      </w:pPr>
    </w:p>
    <w:p w14:paraId="7E511CCB" w14:textId="0242C611" w:rsidR="009B39EF" w:rsidRPr="0012073C" w:rsidRDefault="009B39EF" w:rsidP="0092641B">
      <w:pPr>
        <w:jc w:val="both"/>
      </w:pPr>
      <w:r w:rsidRPr="0012073C">
        <w:t>Ethan L. Edmunds</w:t>
      </w:r>
      <w:r w:rsidR="00B2216B" w:rsidRPr="0012073C">
        <w:t xml:space="preserve"> and</w:t>
      </w:r>
      <w:r w:rsidRPr="0012073C">
        <w:t xml:space="preserve"> Meurig Thoma</w:t>
      </w:r>
      <w:r w:rsidR="00B2216B" w:rsidRPr="0012073C">
        <w:t>s*</w:t>
      </w:r>
    </w:p>
    <w:p w14:paraId="18342731" w14:textId="7925AA86" w:rsidR="0066172C" w:rsidRPr="0012073C" w:rsidRDefault="0066172C" w:rsidP="0092641B">
      <w:pPr>
        <w:jc w:val="both"/>
      </w:pPr>
      <w:r w:rsidRPr="0012073C">
        <w:t>Interdisciplinary Programmes in Engineering, University of Sheffield, Mappin Street, Sheffield, S1 3JD, United Kingdom</w:t>
      </w:r>
    </w:p>
    <w:p w14:paraId="23D0353B" w14:textId="2DA61694" w:rsidR="0066172C" w:rsidRPr="0012073C" w:rsidRDefault="0066172C" w:rsidP="0092641B">
      <w:pPr>
        <w:jc w:val="both"/>
      </w:pPr>
      <w:r w:rsidRPr="0012073C">
        <w:t>*Corresponding Author (</w:t>
      </w:r>
      <w:hyperlink r:id="rId8" w:history="1">
        <w:r w:rsidRPr="0012073C">
          <w:rPr>
            <w:rStyle w:val="Hyperlink"/>
          </w:rPr>
          <w:t>meurig.thomas@sheffield.ac.uk</w:t>
        </w:r>
      </w:hyperlink>
      <w:r w:rsidRPr="0012073C">
        <w:t>)</w:t>
      </w:r>
    </w:p>
    <w:p w14:paraId="6AE85DFF" w14:textId="14E52EA9" w:rsidR="0066172C" w:rsidRPr="002E7DC4" w:rsidRDefault="0066172C" w:rsidP="0092641B">
      <w:pPr>
        <w:jc w:val="both"/>
        <w:rPr>
          <w:b/>
          <w:bCs/>
        </w:rPr>
      </w:pPr>
      <w:r w:rsidRPr="002E7DC4">
        <w:rPr>
          <w:b/>
          <w:bCs/>
        </w:rPr>
        <w:t>Abstract</w:t>
      </w:r>
    </w:p>
    <w:p w14:paraId="1BF503F9" w14:textId="1B027470" w:rsidR="004D183C" w:rsidRPr="0012073C" w:rsidRDefault="00431AB6" w:rsidP="0092641B">
      <w:pPr>
        <w:jc w:val="both"/>
      </w:pPr>
      <w:r w:rsidRPr="0012073C">
        <w:t>Microstru</w:t>
      </w:r>
      <w:r w:rsidR="00AF77A6" w:rsidRPr="0012073C">
        <w:t>ctural defects</w:t>
      </w:r>
      <w:r w:rsidR="00DF04F4" w:rsidRPr="0012073C">
        <w:t xml:space="preserve"> are commonly found in additively manufactured </w:t>
      </w:r>
      <w:r w:rsidR="000767EF" w:rsidRPr="0012073C">
        <w:t xml:space="preserve">materials and can have significant effects on the material’s bulk </w:t>
      </w:r>
      <w:r w:rsidR="0012073C" w:rsidRPr="0012073C">
        <w:t>properties. This</w:t>
      </w:r>
      <w:r w:rsidR="006F6943" w:rsidRPr="0012073C">
        <w:t xml:space="preserve"> </w:t>
      </w:r>
      <w:r w:rsidR="001804CD" w:rsidRPr="0012073C">
        <w:t>warrants d</w:t>
      </w:r>
      <w:r w:rsidR="002567B1" w:rsidRPr="0012073C">
        <w:t>efect</w:t>
      </w:r>
      <w:r w:rsidR="006F6943" w:rsidRPr="0012073C">
        <w:t xml:space="preserve"> detection and classification </w:t>
      </w:r>
      <w:r w:rsidR="00BC1B8F" w:rsidRPr="0012073C">
        <w:t>during microstructural evaluation</w:t>
      </w:r>
      <w:r w:rsidR="006F6943" w:rsidRPr="0012073C">
        <w:t xml:space="preserve">, which is often laborious, costly, and can yield sub-optimal results if done </w:t>
      </w:r>
      <w:r w:rsidR="0012073C" w:rsidRPr="0012073C">
        <w:t>manually. Previous</w:t>
      </w:r>
      <w:r w:rsidR="00542441" w:rsidRPr="0012073C">
        <w:t xml:space="preserve"> </w:t>
      </w:r>
      <w:r w:rsidR="009764E5" w:rsidRPr="0012073C">
        <w:t>attempts to facilitate</w:t>
      </w:r>
      <w:r w:rsidR="00EC34F2" w:rsidRPr="0012073C">
        <w:t xml:space="preserve"> automated</w:t>
      </w:r>
      <w:r w:rsidR="00542441" w:rsidRPr="0012073C">
        <w:t xml:space="preserve"> classification</w:t>
      </w:r>
      <w:r w:rsidR="00AA0CEE">
        <w:t xml:space="preserve"> in </w:t>
      </w:r>
      <w:r w:rsidR="000721C3">
        <w:t xml:space="preserve">additively manufactured </w:t>
      </w:r>
      <w:r w:rsidR="00AA0CEE">
        <w:t>nickel-alloys</w:t>
      </w:r>
      <w:r w:rsidR="00542441" w:rsidRPr="0012073C">
        <w:t xml:space="preserve"> have used supervised machine learning methods, such as </w:t>
      </w:r>
      <w:r w:rsidR="00096C63" w:rsidRPr="0012073C">
        <w:t xml:space="preserve">kth-nearest neighbour classification and decision </w:t>
      </w:r>
      <w:r w:rsidR="0012073C" w:rsidRPr="0012073C">
        <w:t>trees. This</w:t>
      </w:r>
      <w:r w:rsidR="004D183C" w:rsidRPr="0012073C">
        <w:t xml:space="preserve"> study proposes and evaluates the use of</w:t>
      </w:r>
      <w:r w:rsidR="00D37CFF" w:rsidRPr="0012073C">
        <w:t xml:space="preserve"> convolutional neural networks for microstructural defect classification </w:t>
      </w:r>
      <w:r w:rsidR="000721C3">
        <w:t>in</w:t>
      </w:r>
      <w:r w:rsidR="00D37CFF" w:rsidRPr="0012073C">
        <w:t xml:space="preserve"> selective laser melted Inconel 713C samples.</w:t>
      </w:r>
      <w:r w:rsidR="004D183C" w:rsidRPr="0012073C">
        <w:t xml:space="preserve"> </w:t>
      </w:r>
      <w:r w:rsidR="00A67094">
        <w:t>It outlines the process used to create and augment the dataset, as well a</w:t>
      </w:r>
      <w:r w:rsidR="00882F1D">
        <w:t>s</w:t>
      </w:r>
      <w:r w:rsidR="00A67094">
        <w:t xml:space="preserve"> hyperparameter</w:t>
      </w:r>
      <w:r w:rsidR="00882F1D">
        <w:t xml:space="preserve"> selection</w:t>
      </w:r>
      <w:r w:rsidR="00A67094">
        <w:t xml:space="preserve"> </w:t>
      </w:r>
      <w:r w:rsidR="00967E85">
        <w:t>for</w:t>
      </w:r>
      <w:r w:rsidR="00A67094">
        <w:t xml:space="preserve"> the neural network</w:t>
      </w:r>
      <w:r w:rsidR="00967E85">
        <w:t xml:space="preserve"> architecture to </w:t>
      </w:r>
      <w:r w:rsidR="00E926B2">
        <w:t>yield</w:t>
      </w:r>
      <w:r w:rsidR="00A67094">
        <w:t xml:space="preserve"> optimal classification performance.</w:t>
      </w:r>
    </w:p>
    <w:p w14:paraId="1EBE8FE6" w14:textId="56D759D0" w:rsidR="00BC1B8F" w:rsidRPr="0012073C" w:rsidRDefault="004B4C07" w:rsidP="0092641B">
      <w:pPr>
        <w:jc w:val="both"/>
      </w:pPr>
      <w:r w:rsidRPr="0012073C">
        <w:rPr>
          <w:b/>
          <w:bCs/>
        </w:rPr>
        <w:t xml:space="preserve">Keywords: </w:t>
      </w:r>
      <w:r w:rsidRPr="0012073C">
        <w:t>Additive Manufacturing; Nickel Alloys; Defects; Machine Learning; Deep Learning</w:t>
      </w:r>
    </w:p>
    <w:p w14:paraId="489E4252" w14:textId="3BAB10CE" w:rsidR="0012073C" w:rsidRDefault="00146EFF" w:rsidP="0092641B">
      <w:pPr>
        <w:jc w:val="both"/>
        <w:rPr>
          <w:b/>
          <w:bCs/>
        </w:rPr>
      </w:pPr>
      <w:ins w:id="0" w:author="Meurig Thomas" w:date="2024-06-24T17:37:00Z" w16du:dateUtc="2024-06-24T16:37:00Z">
        <w:r>
          <w:rPr>
            <w:b/>
            <w:bCs/>
          </w:rPr>
          <w:t xml:space="preserve">1. </w:t>
        </w:r>
      </w:ins>
      <w:r w:rsidR="0012073C">
        <w:rPr>
          <w:b/>
          <w:bCs/>
        </w:rPr>
        <w:t>Introduction</w:t>
      </w:r>
    </w:p>
    <w:p w14:paraId="7CEFF9DE" w14:textId="028ED30A" w:rsidR="006B08F4" w:rsidRDefault="005D7EBE" w:rsidP="0092641B">
      <w:pPr>
        <w:jc w:val="both"/>
      </w:pPr>
      <w:r>
        <w:t>Additive manufacturing</w:t>
      </w:r>
      <w:r w:rsidR="00884835">
        <w:t xml:space="preserve"> (AM)</w:t>
      </w:r>
      <w:r>
        <w:t xml:space="preserve"> </w:t>
      </w:r>
      <w:r w:rsidR="00373C62">
        <w:t xml:space="preserve">is a class of manufacturing processes, that enables </w:t>
      </w:r>
      <w:r w:rsidR="00426371">
        <w:t>the creation of components, layer-by-layer</w:t>
      </w:r>
      <w:r w:rsidR="009A220C">
        <w:t xml:space="preserve"> using a high-energy heat source</w:t>
      </w:r>
      <w:r w:rsidR="00426371">
        <w:t>, from three-dimensional models.</w:t>
      </w:r>
      <w:r w:rsidR="009E4C87">
        <w:t xml:space="preserve"> </w:t>
      </w:r>
      <w:r w:rsidR="0054384D">
        <w:t xml:space="preserve">The </w:t>
      </w:r>
      <w:del w:id="1" w:author="Meurig Thomas" w:date="2024-06-24T16:34:00Z" w16du:dateUtc="2024-06-24T15:34:00Z">
        <w:r w:rsidR="0054384D" w:rsidDel="002473A3">
          <w:delText xml:space="preserve">unique </w:delText>
        </w:r>
      </w:del>
      <w:r w:rsidR="0054384D">
        <w:t>c</w:t>
      </w:r>
      <w:r w:rsidR="00EE4559">
        <w:t xml:space="preserve">haracteristics of </w:t>
      </w:r>
      <w:r w:rsidR="0054384D">
        <w:t xml:space="preserve">AM </w:t>
      </w:r>
      <w:r w:rsidR="00EE4559">
        <w:t xml:space="preserve">lead to various advantages when compared to </w:t>
      </w:r>
      <w:r w:rsidR="005D3566">
        <w:t xml:space="preserve">traditional manufacturing </w:t>
      </w:r>
      <w:commentRangeStart w:id="2"/>
      <w:r w:rsidR="005D3566">
        <w:t>processes</w:t>
      </w:r>
      <w:commentRangeEnd w:id="2"/>
      <w:r w:rsidR="002473A3">
        <w:rPr>
          <w:rStyle w:val="CommentReference"/>
        </w:rPr>
        <w:commentReference w:id="2"/>
      </w:r>
      <w:r w:rsidR="0054384D">
        <w:t xml:space="preserve"> </w:t>
      </w:r>
      <w:r w:rsidR="00D155DC">
        <w:fldChar w:fldCharType="begin"/>
      </w:r>
      <w:r w:rsidR="00230361">
        <w:instrText xml:space="preserve"> ADDIN ZOTERO_ITEM CSL_CITATION {"citationID":"7AnygaTk","properties":{"formattedCitation":"[1], [2], [3]","plainCitation":"[1], [2], [3]","noteIndex":0},"citationItems":[{"id":44,"uris":["http://zotero.org/groups/5501489/items/VGMNTMCD"],"itemData":{"id":44,"type":"article-journal","abstract":"Increasing innovation in rapid prototyping (RP) and additive manufacturing (AM), also known as 3D printing, is bringing about major changes in translational surgical research. This review describes the current position in the use of additive manufacturing in orthopaedic surgery. Cite this article: Bone Joint J 2018;100-B:455-60.","container-title":"The bone &amp; joint journal","DOI":"10.1302/0301-620X.100B4.BJJ-2017-0662.R2","ISSN":"2049-4394","issue":"4","language":"eng","license":"Copyright 2018 Elsevier B.V., All rights reserved.","note":"publisher-place: England","page":"455–460","title":"Additive manufacturing current concepts, future trends","volume":"100B","author":[{"family":"Mumith","given":"A."},{"family":"Thomas","given":"M."},{"family":"Shah","given":"Z."},{"family":"Coathup","given":"M."},{"family":"Blunn","given":"G."}],"issued":{"date-parts":[["2018"]]}}},{"id":43,"uris":["http://zotero.org/groups/5501489/items/YJV8Y73F"],"itemData":{"id":43,"type":"article-journal","abstract":"Additive Manufacturing (AM) is a well-known technology, first patented in 1984 by the French scientist Alain Le Mehaute [...]","container-title":"Technologies","DOI":"10.3390/technologies5030058","ISSN":"2227-7080","issue":"3","title":"Special Issue on “Additive Manufacturing Technologies and Applications”","URL":"https://www.mdpi.com/2227-7080/5/3/58","volume":"5","author":[{"family":"Brischetto","given":"Salvatore"},{"family":"Maggiore","given":"Paolo"},{"family":"Ferro","given":"Carlo Giovanni"}],"issued":{"date-parts":[["2017"]]}}},{"id":138,"uris":["http://zotero.org/groups/5501489/items/AA6FPLGF"],"itemData":{"id":138,"type":"article-journal","abstract":"Topology optimization was developed as an advanced structural design methodology to generate innovative lightweight and high-performance configurations that are difficult to obtain with conventional ideas. Additive manufacturing is an advanced manufacturing technique building as-designed structures via layer-by-layer joining material, providing an alternative pattern for complex components. The integration of topology optimization and additive manufacturing can make the most of their advantages and potentials, and has wide application prospects in modern manufacturing. This article reviews the main content and applications of the research on the integration of topology optimization and additive manufacturing in recent years, including multi-scale or hierarchical structural optimization design and topology optimization considering additive manufacturing constraints. Meanwhile, some challenges of structural design approaches for additive manufacturing are discussed, such as the performance characterization and scale effects of additively manufactured lattice structures, the anisotropy and fatigue performance of additively manufactured material, and additively manufactured functionally graded material issues, etc. It is shown that in the research of topology optimization for additive manufacturing, the integration of material, structure, process and performance is important to pursue high-performance, multi-functional and lightweight production. This article provides a reference for further related research and aerospace applications.","container-title":"Chinese Journal of Aeronautics","DOI":"https://doi.org/10.1016/j.cja.2020.09.020","ISSN":"1000-9361","issue":"1","page":"91-110","title":"A review of topology optimization for additive manufacturing: Status and challenges","volume":"34","author":[{"family":"ZHU","given":"Jihong"},{"family":"ZHOU","given":"Han"},{"family":"WANG","given":"Chuang"},{"family":"ZHOU","given":"Lu"},{"family":"YUAN","given":"Shangqin"},{"family":"ZHANG","given":"Weihong"}],"issued":{"date-parts":[["2021"]]}}}],"schema":"https://github.com/citation-style-language/schema/raw/master/csl-citation.json"} </w:instrText>
      </w:r>
      <w:r w:rsidR="00D155DC">
        <w:fldChar w:fldCharType="separate"/>
      </w:r>
      <w:r w:rsidR="00230361" w:rsidRPr="00230361">
        <w:t>[1], [2], [3]</w:t>
      </w:r>
      <w:r w:rsidR="00D155DC">
        <w:fldChar w:fldCharType="end"/>
      </w:r>
      <w:r w:rsidR="005D3566">
        <w:t>.</w:t>
      </w:r>
      <w:r w:rsidR="00F14FF2">
        <w:t xml:space="preserve"> </w:t>
      </w:r>
      <w:r w:rsidR="003017F2">
        <w:t>Despite the</w:t>
      </w:r>
      <w:r w:rsidR="000B281B">
        <w:t>se</w:t>
      </w:r>
      <w:r w:rsidR="003017F2">
        <w:t xml:space="preserve"> advantages, </w:t>
      </w:r>
      <w:r w:rsidR="00683BB3">
        <w:t xml:space="preserve">there is a </w:t>
      </w:r>
      <w:commentRangeStart w:id="3"/>
      <w:r w:rsidR="00683BB3">
        <w:t xml:space="preserve">lack of </w:t>
      </w:r>
      <w:r w:rsidR="003A6E2E">
        <w:t>understanding</w:t>
      </w:r>
      <w:commentRangeEnd w:id="3"/>
      <w:r w:rsidR="002473A3">
        <w:rPr>
          <w:rStyle w:val="CommentReference"/>
        </w:rPr>
        <w:commentReference w:id="3"/>
      </w:r>
      <w:r w:rsidR="00683BB3">
        <w:t xml:space="preserve"> surrounding the “process-microstructure-property” </w:t>
      </w:r>
      <w:r w:rsidR="003A6E2E">
        <w:t>relationsh</w:t>
      </w:r>
      <w:r w:rsidR="00282537">
        <w:t>ip</w:t>
      </w:r>
      <w:r w:rsidR="00315B8B">
        <w:t xml:space="preserve"> in AM</w:t>
      </w:r>
      <w:r w:rsidR="00282537">
        <w:t xml:space="preserve">, leading </w:t>
      </w:r>
      <w:r w:rsidR="00282537">
        <w:lastRenderedPageBreak/>
        <w:t xml:space="preserve">to lack of opportunities in </w:t>
      </w:r>
      <w:r w:rsidR="000B281B">
        <w:t xml:space="preserve">the </w:t>
      </w:r>
      <w:r w:rsidR="00282537">
        <w:t>design and optimisation</w:t>
      </w:r>
      <w:r w:rsidR="000B281B">
        <w:t xml:space="preserve"> of materials and manufacturing processes</w:t>
      </w:r>
      <w:r w:rsidR="00430EA4">
        <w:t xml:space="preserve"> </w:t>
      </w:r>
      <w:r w:rsidR="00430EA4">
        <w:fldChar w:fldCharType="begin"/>
      </w:r>
      <w:r w:rsidR="00230361">
        <w:instrText xml:space="preserve"> ADDIN ZOTERO_ITEM CSL_CITATION {"citationID":"HJLB0FGc","properties":{"formattedCitation":"[4]","plainCitation":"[4]","noteIndex":0},"citationItems":[{"id":41,"uris":["http://zotero.org/groups/5501489/items/Y3HPWJB5"],"itemData":{"id":41,"type":"article-journal","abstract":"One major challenge of implementing Directed Energy Deposition (DED) Additive Manufacturing (AM) for production is the lack of understanding of its underlying process–structure–property relationship. Parts manufactured using the DED technologies may be too inconsistent and unreliable to meet the stringent requirements for many industrial applications. The objective of this research is to characterize the underlying thermo-physical dynamics of the DED process, captured by melt pool signals, and predict porosity during the build. Herein we propose a novel porosity prediction method based on the temperature distribution of the top surface of the melt pool as an AM part is being built. Self-Organizing Maps (SOMs) are then used to further analyze the two-dimensional melt pool image streams to identify similar and dissimilar melt pools. X-ray tomography is used to experimentally locate porosity within the Ti-6Al-4V thin-wall specimen, which is then compared with predicted porosity locations based on the melt pool analysis. Results show that the proposed method based on the temperature distribution of the melt pool is able to predict the location of porosity almost 96% of the time when the appropriate SOM model using a thermal profile is selected. Results are also compared with a previous study, that focuses only on the shape and size of the melt pool. We find that the incorporation of thermal distribution significantly improves the accuracy of porosity prediction. The significance of the proposed methodology based on the melt pool profiles is that this can lead the way toward in situ monitoring and minimize or even eliminate pores within the AM parts.","container-title":"IISE Transactions","DOI":"10.1080/24725854.2017.1417656","issue":"5","note":"publisher: Taylor &amp; Francis\n_eprint: https://doi.org/10.1080/24725854.2017.1417656","page":"437–455","title":"In-situ monitoring of melt pool images for porosity prediction in directed energy deposition processes","volume":"51","author":[{"family":"Mojtaba Khanzadeh","given":"Mohammad Marufuzzaman","suffix":"Sudipta Chowdhury, Mark A. Tschopp, Haley R. Doude"},{"family":"Bian","given":"Linkan"}],"issued":{"date-parts":[["2019"]]}}}],"schema":"https://github.com/citation-style-language/schema/raw/master/csl-citation.json"} </w:instrText>
      </w:r>
      <w:r w:rsidR="00430EA4">
        <w:fldChar w:fldCharType="separate"/>
      </w:r>
      <w:r w:rsidR="00230361" w:rsidRPr="00230361">
        <w:t>[4]</w:t>
      </w:r>
      <w:r w:rsidR="00430EA4">
        <w:fldChar w:fldCharType="end"/>
      </w:r>
      <w:r w:rsidR="003A6E2E">
        <w:t xml:space="preserve">. </w:t>
      </w:r>
      <w:commentRangeStart w:id="4"/>
      <w:r w:rsidR="00315B8B">
        <w:t>In particular</w:t>
      </w:r>
      <w:r w:rsidR="003A6E2E">
        <w:t xml:space="preserve">, components produced using AM methods are typically prone to the presence of microstructural defects, </w:t>
      </w:r>
      <w:r w:rsidR="003104F4">
        <w:t xml:space="preserve">such as </w:t>
      </w:r>
      <w:r w:rsidR="00CD1CE4">
        <w:t>lack of fusion defects</w:t>
      </w:r>
      <w:r w:rsidR="003104F4">
        <w:t>,</w:t>
      </w:r>
      <w:r w:rsidR="00CD1CE4">
        <w:t xml:space="preserve"> gas porosities, solidification cracking and keyhole collapses,</w:t>
      </w:r>
      <w:r w:rsidR="003104F4">
        <w:t xml:space="preserve"> </w:t>
      </w:r>
      <w:r w:rsidR="003A6E2E">
        <w:t xml:space="preserve">which pose risks in structural applications, especially </w:t>
      </w:r>
      <w:r w:rsidR="00AE3D48">
        <w:t xml:space="preserve">when </w:t>
      </w:r>
      <w:r w:rsidR="003A6E2E">
        <w:t xml:space="preserve">under cyclic loading conditions </w:t>
      </w:r>
      <w:r w:rsidR="00F074FB">
        <w:fldChar w:fldCharType="begin"/>
      </w:r>
      <w:r w:rsidR="00727E40">
        <w:instrText xml:space="preserve"> ADDIN ZOTERO_ITEM CSL_CITATION {"citationID":"U2Y5aAWd","properties":{"formattedCitation":"[5], [6]","plainCitation":"[5], [6]","noteIndex":0},"citationItems":[{"id":50,"uris":["http://zotero.org/groups/5501489/items/U9H6DAXR"],"itemData":{"id":50,"type":"article-journal","abstract":"Additive Manufacturing (AM) applications are poised to rapidly expand in aviation, driven by a significant number of business and technical benefits that have been extensively discussed in the media. Due to its inherent flexibility, AM is being considered for a variety of application domains that span new parts, repairs and aftermarket. At the same time, a number of implementation challenges have been identified by multiple researchers and organizations, including the complexity of manufacturing process controls, the questionable applicability of conventional NDI (non-destructive inspection) methods and the lack of industry standards and design allowables, etc. These technical challenges are further exacerbated by the current lack of field experience with AM components as well as limited full-scale production experience, at least in commercial aviation applications. Analysis of historical lessons learned for introduction of new material technologies suggests that appropriate application of fracture mechanics-based damage tolerance (DT) principles can offer an effective risk mitigation mechanism against the inherent material flaws, as well as manufacturing and service-induced defects. This paper outlines an assessment framework for AM parts based on the combination of zoning considerations and probabilistic fracture mechanics. The proposed methodology is discussed in the context of a “system-level” approach to structural integrity of AM components, and is compared and contrasted with established risk mitigation frameworks for other material systems, such as the use of casting factors for cast aircraft components, or probabilistic life prediction systems for powder metallurgy (PM) turbine engine components. Potential implications for regulatory guidance and certification, including linkage between the DT criteria and levels of parts criticality are briefly discussed as well.","container-title":"International Journal of Fatigue","DOI":"https://doi.org/10.1016/j.ijfatigue.2016.07.005","ISSN":"0142-1123","page":"168-177","title":"Additive manufacturing in the context of structural integrity","volume":"94","author":[{"family":"Gorelik","given":"Michael"}],"issued":{"date-parts":[["2017"]]}}},{"id":49,"uris":["http://zotero.org/groups/5501489/items/GBWB2HTP"],"itemData":{"id":49,"type":"article-journal","abstract":"The formation of defects within additive-manufactured (AM) components is a major concern for critical structural and cyclic load applications. Thus, understanding the mechanisms of defect formation in fusion-based processes is important for prescribing the appropriate process parameters specific to the alloy system and selected processing technique. This article discusses the formation of defects within metal additive manufacturing, namely fusion-based processes and solid-state/sintering processes. Defects observed in fusion-based processes include lack of fusion, keyhole collapse, gas porosity, solidification cracking, solid-state cracking, and surface-connected porosity. The types of defects in solid-state/sintering processes are sintering porosity and improper binder burnout. The article also discusses defect-mitigation strategies, such as postprocess machining, surface treatment, and postprocessing HIP, to eliminate defects detrimental to properties from the as-built condition. The use of noncontact thermal, optical, and ultrasound techniques for inspecting AM components are also considered. The final section summarizes the knowledge gap in our understanding of the defects observed within AM components.","container-title":"Journal of Materials Engineering and Performance","DOI":"10.1007/s11665-021-05919-6","ISSN":"1544-1024","issue":"7","journalAbbreviation":"Journal of Materials Engineering and Performance","page":"4808-4818","title":"Defects in Metal Additive Manufacturing Processes","volume":"30","author":[{"family":"Brennan","given":"M. C."},{"family":"Keist","given":"J. S."},{"family":"Palmer","given":"T. A."}],"issued":{"date-parts":[["2021",7,1]]}}}],"schema":"https://github.com/citation-style-language/schema/raw/master/csl-citation.json"} </w:instrText>
      </w:r>
      <w:r w:rsidR="00F074FB">
        <w:fldChar w:fldCharType="separate"/>
      </w:r>
      <w:r w:rsidR="00727E40" w:rsidRPr="00727E40">
        <w:t>[5], [6]</w:t>
      </w:r>
      <w:r w:rsidR="00F074FB">
        <w:fldChar w:fldCharType="end"/>
      </w:r>
      <w:r w:rsidR="003A6E2E">
        <w:t>.</w:t>
      </w:r>
      <w:r w:rsidR="009606CD">
        <w:t xml:space="preserve"> </w:t>
      </w:r>
      <w:commentRangeEnd w:id="4"/>
      <w:r w:rsidR="002473A3">
        <w:rPr>
          <w:rStyle w:val="CommentReference"/>
        </w:rPr>
        <w:commentReference w:id="4"/>
      </w:r>
      <w:r w:rsidR="00FD7665">
        <w:t xml:space="preserve">For these reasons, </w:t>
      </w:r>
      <w:r w:rsidR="00953CED">
        <w:t>studying</w:t>
      </w:r>
      <w:r w:rsidR="00FD7665">
        <w:t xml:space="preserve"> the “process-microstructure-property” relationship is vital to advancing the performance of engineering components</w:t>
      </w:r>
      <w:r w:rsidR="009606CD">
        <w:t xml:space="preserve">. A part of </w:t>
      </w:r>
      <w:r w:rsidR="009B711A">
        <w:t xml:space="preserve">the investigation of these relationships </w:t>
      </w:r>
      <w:r w:rsidR="009606CD">
        <w:t>is correctly detecting and classifying microstructural defects</w:t>
      </w:r>
      <w:r w:rsidR="00CE5AC9">
        <w:t xml:space="preserve"> from a variety of </w:t>
      </w:r>
      <w:r w:rsidR="00C870E0">
        <w:t>microstructural images</w:t>
      </w:r>
      <w:r w:rsidR="009606CD">
        <w:t>.</w:t>
      </w:r>
      <w:r w:rsidR="00B36FF0">
        <w:t xml:space="preserve"> </w:t>
      </w:r>
      <w:r w:rsidR="009606CD">
        <w:t xml:space="preserve">However, when </w:t>
      </w:r>
      <w:del w:id="5" w:author="Meurig Thomas" w:date="2024-06-24T16:36:00Z" w16du:dateUtc="2024-06-24T15:36:00Z">
        <w:r w:rsidR="009606CD" w:rsidDel="002473A3">
          <w:delText xml:space="preserve">done </w:delText>
        </w:r>
      </w:del>
      <w:ins w:id="6" w:author="Meurig Thomas" w:date="2024-06-24T16:36:00Z" w16du:dateUtc="2024-06-24T15:36:00Z">
        <w:r w:rsidR="002473A3">
          <w:t>performed</w:t>
        </w:r>
        <w:r w:rsidR="002473A3">
          <w:t xml:space="preserve"> </w:t>
        </w:r>
      </w:ins>
      <w:r w:rsidR="009606CD">
        <w:t>manually, the detection and classification of microstructural defects can often be laborious, costly and yield suboptimal results</w:t>
      </w:r>
      <w:r w:rsidR="000379F3">
        <w:t>, suggesting the need for an alternative strategy to detection and classification</w:t>
      </w:r>
      <w:r w:rsidR="00C746CC">
        <w:t xml:space="preserve"> </w:t>
      </w:r>
      <w:r w:rsidR="00BB3DD5">
        <w:fldChar w:fldCharType="begin"/>
      </w:r>
      <w:r w:rsidR="00727E40">
        <w:instrText xml:space="preserve"> ADDIN ZOTERO_ITEM CSL_CITATION {"citationID":"JXWWnAwQ","properties":{"formattedCitation":"[7]","plainCitation":"[7]","noteIndex":0},"citationItems":[{"id":192,"uris":["http://zotero.org/groups/5501489/items/9NEH6QHU"],"itemData":{"id":192,"type":"paper-conference","abstract":"Microstructural characterization allows knowing the components of a microstructure in order to determine the influence on mechanical properties, such as the maximum load that a body can support before breaking out. In almost all real solutions, microstructures are characterized by human experts, and its automatic identification is still a challenge. In fact, a microstructure typically is a combination of different constituents, also called phases, which produce complex substructures that store information related to origin and formation mode of a material defining all its physical and chemical properties. Convolutional neural networks (CNNs) are a category of deep artificial neural networks that show great success in computer vision applications, such as image and video recognition. In this work we explore and compare four outstanding CNNs architectures with increasing depth to analyze their capability of classifying correctly microstructural images into seven classes. Experiments are done referring to ultrahigh carbon steel microstructural images. As the main result, this paper provides a point-of-view to choose CNN architectures for microstructural image identification considering accuracy, training time, and the number of multiply and accumulate operations performed by convolutional layers. The comparison demonstrates that the addition of two convolutional layers in the LeNet network leads to a higher accuracy without considerably lengthening the training.","container-title":"Information and Communication Technologies of Ecuador (TIC.EC)","event-place":"Cham","ISBN":"978-3-030-02828-2","page":"170–181","publisher":"Springer International Publishing","publisher-place":"Cham","title":"Automatic Microstructural Classification with Convolutional Neural Network","author":[{"family":"Lorena","given":"Guachi"},{"family":"Robinson","given":"Guachi"},{"family":"Stefania","given":"Perri"},{"family":"Pasquale","given":"Corsonello"},{"family":"Fabiano","given":"Bini"},{"family":"Franco","given":"Marinozzi"}],"editor":[{"family":"Botto-Tobar","given":"Miguel"},{"family":"Barba-Maggi","given":"Lida"},{"family":"González-Huerta","given":"Javier"},{"family":"Villacrés-Cevallos","given":"Patricio"},{"family":"S. Gómez","given":"Omar"},{"family":"Uvidia-Fassler","given":"María I."}],"issued":{"date-parts":[["2019"]]}}}],"schema":"https://github.com/citation-style-language/schema/raw/master/csl-citation.json"} </w:instrText>
      </w:r>
      <w:r w:rsidR="00BB3DD5">
        <w:fldChar w:fldCharType="separate"/>
      </w:r>
      <w:r w:rsidR="00727E40" w:rsidRPr="00727E40">
        <w:t>[7]</w:t>
      </w:r>
      <w:r w:rsidR="00BB3DD5">
        <w:fldChar w:fldCharType="end"/>
      </w:r>
      <w:r w:rsidR="009606CD">
        <w:t xml:space="preserve">. </w:t>
      </w:r>
    </w:p>
    <w:p w14:paraId="5E75DE24" w14:textId="708A673A" w:rsidR="00B27A02" w:rsidRPr="001B0ABD" w:rsidRDefault="001B0ABD" w:rsidP="0092641B">
      <w:pPr>
        <w:jc w:val="both"/>
      </w:pPr>
      <w:r>
        <w:t>Machine Learning</w:t>
      </w:r>
      <w:r w:rsidR="000379F3">
        <w:t xml:space="preserve"> (ML)</w:t>
      </w:r>
      <w:r>
        <w:t xml:space="preserve"> is a brand of Artificial Intelligence that </w:t>
      </w:r>
      <w:r w:rsidR="00971E8C">
        <w:t xml:space="preserve">offers a solution to data analysis in the field of materials science. It </w:t>
      </w:r>
      <w:r>
        <w:t>focuses on pattern identification and cogn</w:t>
      </w:r>
      <w:r w:rsidR="00342CCC">
        <w:t xml:space="preserve">itive acquisition concepts, </w:t>
      </w:r>
      <w:r w:rsidR="0028697B">
        <w:t xml:space="preserve">which optimise performance criteria based on example data or past experiences </w:t>
      </w:r>
      <w:r w:rsidR="00710B3D">
        <w:fldChar w:fldCharType="begin"/>
      </w:r>
      <w:r w:rsidR="00727E40">
        <w:instrText xml:space="preserve"> ADDIN ZOTERO_ITEM CSL_CITATION {"citationID":"oUAW9KLg","properties":{"formattedCitation":"[8], [9]","plainCitation":"[8], [9]","noteIndex":0},"citationItems":[{"id":64,"uris":["http://zotero.org/groups/5501489/items/2EAV3C28"],"itemData":{"id":64,"type":"book","edition":"1st edition","event-place":"Birmingham, UNITED KINGDOM","ISBN":"978-1-78216-215-5","publisher":"Packt Publishing, Limited","publisher-place":"Birmingham, UNITED KINGDOM","title":"Machine Learning with R","URL":"http://ebookcentral.proquest.com/lib/sheffield/detail.action?docID=1343653","author":[{"family":"Lantz","given":"Brett"}],"issued":{"date-parts":[["2013"]]}}},{"id":63,"uris":["http://zotero.org/groups/5501489/items/MFS288ET"],"itemData":{"id":63,"type":"book","abstract":"The goal of machine learning is to program computers to use example data or past experience to solve a given problem. Many successful applications of machine learning exist already, including systems that analyze past sales data to predict customer behavior, optimize robot behavior so that a task can be completed using minimum resources, and extract knowledge from bioinformatics data. Introduction to Machine Learning is a comprehensive textbook on the subject, covering a broad array of topics not usually included in introductory machine learning texts. Subjects include supervised learning; Bayesian decision theory; parametric, semi-parametric, and nonparametric methods; multivariate analysis; hidden Markov models; reinforcement learning; kernel machines; graphical models; Bayesian estimation; and statistical testing.Machine learning is rapidly becoming a skill that computer science students must master before graduation. The third edition of Introduction to Machine Learning reflects this shift, with added support for beginners, including selected solutions for exercises and additional example data sets (with code available online). Other substantial changes include discussions of outlier detection; ranking algorithms for perceptrons and support vector machines; matrix decomposition and spectral methods; distance estimation; new kernel algorithms; deep learning in multilayered perceptrons; and the nonparametric approach to Bayesian methods. All learning algorithms are explained so that students can easily move from the equations in the book to a computer program. The book can be used by both advanced undergraduates and graduate students. It will also be of interest to professionals who are concerned with the application of machine learning methods.","collection-title":"Adaptive computation and machine learning","edition":"3rd edition","event-place":"Cambridge, Massachusetts","ISBN":"0-262-32575-6","language":"eng","publisher":"MIT Press","publisher-place":"Cambridge, Massachusetts","title":"Introduction to machine learning","author":[{"family":"Alpaydin","given":"Ethem"}],"issued":{"date-parts":[["2014"]]}}}],"schema":"https://github.com/citation-style-language/schema/raw/master/csl-citation.json"} </w:instrText>
      </w:r>
      <w:r w:rsidR="00710B3D">
        <w:fldChar w:fldCharType="separate"/>
      </w:r>
      <w:r w:rsidR="00727E40" w:rsidRPr="00727E40">
        <w:t>[8], [9]</w:t>
      </w:r>
      <w:r w:rsidR="00710B3D">
        <w:fldChar w:fldCharType="end"/>
      </w:r>
      <w:r w:rsidR="0028697B">
        <w:t>.</w:t>
      </w:r>
      <w:r w:rsidR="006F17E0">
        <w:t xml:space="preserve"> </w:t>
      </w:r>
      <w:r w:rsidR="008D21E4" w:rsidRPr="00C50B83">
        <w:rPr>
          <w:rFonts w:eastAsia="Times New Roman"/>
        </w:rPr>
        <w:t xml:space="preserve">In the field of </w:t>
      </w:r>
      <w:r w:rsidR="000379F3">
        <w:rPr>
          <w:rFonts w:eastAsia="Times New Roman"/>
        </w:rPr>
        <w:t>AM</w:t>
      </w:r>
      <w:r w:rsidR="008D21E4" w:rsidRPr="00C50B83">
        <w:rPr>
          <w:rFonts w:eastAsia="Times New Roman"/>
        </w:rPr>
        <w:t xml:space="preserve">, </w:t>
      </w:r>
      <w:r w:rsidR="004F72E0" w:rsidRPr="00C50B83">
        <w:rPr>
          <w:rFonts w:eastAsia="Times New Roman"/>
        </w:rPr>
        <w:t xml:space="preserve">supervised and unsupervised </w:t>
      </w:r>
      <w:r w:rsidR="008D21E4" w:rsidRPr="00C50B83">
        <w:rPr>
          <w:rFonts w:eastAsia="Times New Roman"/>
        </w:rPr>
        <w:t xml:space="preserve">machine learning methods have been used for a variety of microstructural detection and classification applications. </w:t>
      </w:r>
      <w:commentRangeStart w:id="7"/>
      <w:r w:rsidR="008D21E4" w:rsidRPr="00C50B83">
        <w:rPr>
          <w:rFonts w:eastAsia="Times New Roman"/>
        </w:rPr>
        <w:t xml:space="preserve">For instance, it has been used to classify three types of pores in titanium and nickel-alloys, </w:t>
      </w:r>
      <w:r w:rsidR="00A12E5C" w:rsidRPr="00C50B83">
        <w:rPr>
          <w:rFonts w:eastAsia="Times New Roman"/>
        </w:rPr>
        <w:t xml:space="preserve">to classify powder-bed anomalies, and to detect porosities in </w:t>
      </w:r>
      <w:r w:rsidR="004F72E0" w:rsidRPr="00C50B83">
        <w:rPr>
          <w:rFonts w:eastAsia="Times New Roman"/>
        </w:rPr>
        <w:t>aluminium</w:t>
      </w:r>
      <w:r w:rsidR="00A12E5C" w:rsidRPr="00C50B83">
        <w:rPr>
          <w:rFonts w:eastAsia="Times New Roman"/>
        </w:rPr>
        <w:t xml:space="preserve"> alloy thin-walled structures</w:t>
      </w:r>
      <w:r w:rsidR="00880C73" w:rsidRPr="00C50B83">
        <w:rPr>
          <w:rFonts w:eastAsia="Times New Roman"/>
        </w:rPr>
        <w:t xml:space="preserve"> </w:t>
      </w:r>
      <w:r w:rsidR="00B96596" w:rsidRPr="00C50B83">
        <w:rPr>
          <w:rFonts w:eastAsia="Times New Roman"/>
        </w:rPr>
        <w:fldChar w:fldCharType="begin"/>
      </w:r>
      <w:r w:rsidR="00727E40" w:rsidRPr="00C50B83">
        <w:rPr>
          <w:rFonts w:eastAsia="Times New Roman"/>
        </w:rPr>
        <w:instrText xml:space="preserve"> ADDIN ZOTERO_ITEM CSL_CITATION {"citationID":"123TF6uL","properties":{"formattedCitation":"[10], [11], [12]","plainCitation":"[10], [11], [12]","noteIndex":0},"citationItems":[{"id":188,"uris":["http://zotero.org/groups/5501489/items/RLRXEZ9L"],"itemData":{"id":188,"type":"article-journal","abstract":"The additive manufacturing of metals requires optimisation to find the melting conditions that give the desired material properties. A key aspect of the optimisation is minimising the porosity that forms during the melting process. A corresponding analysis of pores of different types (e.g. lack of fusion or keyholes) is therefore desirable. Knowing that pores form under different thermal conditions allows greater insight into the optimisation process. In this work, two pore classification methods were trialled: unsupervised machine learning and defined limits. These methods were applied to 3D pore data from X-ray computed tomography and 2D pore data from micrographs. Data were collected from multiple alloys (Ti-6Al-4V, Inconel 718, Ti-5553 and Haynes 282). Machine learning was found to be the most useful for 3D pore data and defined limits for the 2D pore data; the latter worked by optimising the limits using energy densities.","container-title":"JOM","DOI":"10.1007/s11837-019-03761-9","ISSN":"1543-1851","issue":"1","journalAbbreviation":"JOM","page":"101-109","title":"Methods for Rapid Pore Classification in Metal Additive Manufacturing","volume":"72","author":[{"family":"Snell","given":"Robert"},{"family":"Tammas-Williams","given":"Sam"},{"family":"Chechik","given":"Lova"},{"family":"Lyle","given":"Alistair"},{"family":"Hernández-Nava","given":"Everth"},{"family":"Boig","given":"Charlotte"},{"family":"Panoutsos","given":"George"},{"family":"Todd","given":"Iain"}],"issued":{"date-parts":[["2020",1,1]]}}},{"id":189,"uris":["http://zotero.org/groups/5501489/items/8N7RMEC7"],"itemData":{"id":189,"type":"article-journal","abstract":"Despite the rapid adoption of laser powder bed fusion (LPBF) Additive Manufacturing by industry, current processes remain largely open-loop, with limited real-time monitoring capabilities. While some machines offer powder bed visualization during builds, they lack automated analysis capability. This work presents an approach for in-situ monitoring and analysis of powder bed images with the potential to become a component of a real-time control system in an LPBF machine. Specifically, a computer vision algorithm is used to automatically detect and classify anomalies that occur during the powder spreading stage of the process. Anomaly detection and classification are implemented using an unsupervised machine learning algorithm, operating on a moderately-sized training database of image patches. The performance of the final algorithm is evaluated, and its usefulness as a standalone software package is demonstrated with several case studies.","container-title":"Additive Manufacturing","DOI":"https://doi.org/10.1016/j.addma.2017.11.009","ISSN":"2214-8604","page":"114-126","title":"Anomaly detection and classification in a laser powder bed additive manufacturing process using a trained computer vision algorithm","volume":"19","author":[{"family":"Scime","given":"Luke"},{"family":"Beuth","given":"Jack"}],"issued":{"date-parts":[["2018"]]}}},{"id":190,"uris":["http://zotero.org/groups/5501489/items/DRUGYPQS"],"itemData":{"id":190,"type":"article-journal","abstract":"Additive manufacturing is promising a flexible and economical alternative to traditional manufacturing. Aviation industry is one such sector that additive manufacturing brought about major transformations. Wire arc additive manufacturing plays an important role in aviation companies to reduce carbon emissions, increase efficiency and allow tailor-made components. However, there are some technical challenges such as microstructural porosity and voids that need to be addressed before they go into full-fledge adoption. Artificial Intelligence (AI) can play a key role in porosity detection. However, applicability of AI for porosity detection is limited due to the difficulties in collecting large amounts of data. The present article demonstrates machine learning models for porosity detection in microstructural images of wire-arc additively manufactured aluminium alloy 6061 parts with limited dataset. Segmentation of pores from microstructures is performed based on pixel-level color and texture features obtained by using Gabor filters. The machine learning models, whose hyperparameters are chosen from cross-validation, achieved an average classification accuracy of 98.89 % (random forest) for porosity detection with pores above the size of 5 μm. Experimental results show that the proposed methods are very effective when compared to the recently proposed methods in the literature.","container-title":"Micron","DOI":"https://doi.org/10.1016/j.micron.2021.103161","ISSN":"0968-4328","page":"103161","title":"Microstructural porosity segmentation using machine learning techniques in wire-based direct energy deposition of AA6061","volume":"151","author":[{"family":"Nalajam","given":"Pavan Kumar"},{"family":"V","given":"Ramesh"}],"issued":{"date-parts":[["2021"]]}}}],"schema":"https://github.com/citation-style-language/schema/raw/master/csl-citation.json"} </w:instrText>
      </w:r>
      <w:r w:rsidR="00B96596" w:rsidRPr="00C50B83">
        <w:rPr>
          <w:rFonts w:eastAsia="Times New Roman"/>
        </w:rPr>
        <w:fldChar w:fldCharType="separate"/>
      </w:r>
      <w:r w:rsidR="00727E40" w:rsidRPr="00C50B83">
        <w:t>[10], [11], [12]</w:t>
      </w:r>
      <w:r w:rsidR="00B96596" w:rsidRPr="00C50B83">
        <w:rPr>
          <w:rFonts w:eastAsia="Times New Roman"/>
        </w:rPr>
        <w:fldChar w:fldCharType="end"/>
      </w:r>
      <w:r w:rsidR="00A12E5C" w:rsidRPr="00C50B83">
        <w:rPr>
          <w:rFonts w:eastAsia="Times New Roman"/>
        </w:rPr>
        <w:t>.</w:t>
      </w:r>
      <w:commentRangeEnd w:id="7"/>
      <w:r w:rsidR="002473A3">
        <w:rPr>
          <w:rStyle w:val="CommentReference"/>
        </w:rPr>
        <w:commentReference w:id="7"/>
      </w:r>
      <w:r w:rsidR="008C53EE">
        <w:t xml:space="preserve"> </w:t>
      </w:r>
      <w:r w:rsidR="00E4056D">
        <w:t>D</w:t>
      </w:r>
      <w:r w:rsidR="00F67F52">
        <w:t xml:space="preserve">eep </w:t>
      </w:r>
      <w:r w:rsidR="00E4056D">
        <w:t>L</w:t>
      </w:r>
      <w:r w:rsidR="00F67F52">
        <w:t>earning</w:t>
      </w:r>
      <w:r w:rsidR="00B92A11">
        <w:t xml:space="preserve"> (DL)</w:t>
      </w:r>
      <w:r w:rsidR="00F67F52">
        <w:t>,</w:t>
      </w:r>
      <w:r w:rsidR="00E4056D">
        <w:t xml:space="preserve"> </w:t>
      </w:r>
      <w:commentRangeStart w:id="8"/>
      <w:r w:rsidR="00E4056D">
        <w:t>a relatively new</w:t>
      </w:r>
      <w:commentRangeEnd w:id="8"/>
      <w:r w:rsidR="002473A3">
        <w:rPr>
          <w:rStyle w:val="CommentReference"/>
        </w:rPr>
        <w:commentReference w:id="8"/>
      </w:r>
      <w:r w:rsidR="00E4056D">
        <w:t xml:space="preserve"> subset of ML algorithms,</w:t>
      </w:r>
      <w:r w:rsidR="00F67F52">
        <w:t xml:space="preserve"> </w:t>
      </w:r>
      <w:r w:rsidR="00F80AAE">
        <w:t xml:space="preserve">have been pivotal in advancing the state-of-the-art across various domains, including speech and visual </w:t>
      </w:r>
      <w:r w:rsidR="00C367FB">
        <w:t xml:space="preserve">object detection and classification </w:t>
      </w:r>
      <w:r w:rsidR="00EE4E2E">
        <w:fldChar w:fldCharType="begin"/>
      </w:r>
      <w:r w:rsidR="00025DED">
        <w:instrText xml:space="preserve"> ADDIN ZOTERO_ITEM CSL_CITATION {"citationID":"ERiLDikO","properties":{"formattedCitation":"[13], [14]","plainCitation":"[13], [14]","noteIndex":0},"citationItems":[{"id":74,"uris":["http://zotero.org/groups/5501489/items/CWPG95GJ"],"itemData":{"id":74,"type":"book","event-place":"Berkeley, CA, UNITED STATES","ISBN":"978-1-4842-2766-4","publisher":"Apress L. P.","publisher-place":"Berkeley, CA, UNITED STATES","title":"Deep Learning with Python : A Hands-On Introduction","URL":"http://ebookcentral.proquest.com/lib/sheffield/detail.action?docID=6363117","author":[{"family":"Ketkar","given":"Nikhil"}],"issued":{"date-parts":[["2017"]]}}},{"id":72,"uris":["http://zotero.org/groups/5501489/items/WQ4LEBDP"],"itemData":{"id":72,"type":"article-journal","abstrac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speech.","container-title":"Nature","DOI":"10.1038/nature14539","ISSN":"1476-4687","issue":"7553","journalAbbreviation":"Nature","page":"436-444","title":"Deep learning","volume":"521","author":[{"family":"LeCun","given":"Yann"},{"family":"Bengio","given":"Yoshua"},{"family":"Hinton","given":"Geoffrey"}],"issued":{"date-parts":[["2015",5,1]]}}}],"schema":"https://github.com/citation-style-language/schema/raw/master/csl-citation.json"} </w:instrText>
      </w:r>
      <w:r w:rsidR="00EE4E2E">
        <w:fldChar w:fldCharType="separate"/>
      </w:r>
      <w:r w:rsidR="00025DED" w:rsidRPr="00025DED">
        <w:t>[13], [14]</w:t>
      </w:r>
      <w:r w:rsidR="00EE4E2E">
        <w:fldChar w:fldCharType="end"/>
      </w:r>
      <w:r w:rsidR="00C367FB">
        <w:t>.</w:t>
      </w:r>
      <w:r w:rsidR="002A5B3B">
        <w:t xml:space="preserve"> </w:t>
      </w:r>
      <w:commentRangeStart w:id="9"/>
      <w:r w:rsidR="006372EC">
        <w:t>DL</w:t>
      </w:r>
      <w:r w:rsidR="00822B6E">
        <w:t xml:space="preserve"> </w:t>
      </w:r>
      <w:commentRangeEnd w:id="9"/>
      <w:r w:rsidR="002473A3">
        <w:rPr>
          <w:rStyle w:val="CommentReference"/>
        </w:rPr>
        <w:commentReference w:id="9"/>
      </w:r>
      <w:r w:rsidR="00822B6E">
        <w:t>algorithms are more</w:t>
      </w:r>
      <w:r w:rsidR="00B93026">
        <w:t xml:space="preserve"> capable at learning complicated patterns from more complex datasets</w:t>
      </w:r>
      <w:r w:rsidR="00822B6E">
        <w:t>, leading to their increased use in materials science applications</w:t>
      </w:r>
      <w:r w:rsidR="007C3489">
        <w:t>.</w:t>
      </w:r>
      <w:r w:rsidR="008C53EE">
        <w:t xml:space="preserve"> </w:t>
      </w:r>
      <w:commentRangeStart w:id="10"/>
      <w:r w:rsidR="007C3489">
        <w:t>For instance</w:t>
      </w:r>
      <w:r w:rsidR="008E3AF6">
        <w:t xml:space="preserve">, </w:t>
      </w:r>
      <w:r w:rsidR="00AA173C">
        <w:t>it</w:t>
      </w:r>
      <w:r w:rsidR="007159C1">
        <w:t xml:space="preserve"> ha</w:t>
      </w:r>
      <w:r w:rsidR="00A1546C">
        <w:t>s</w:t>
      </w:r>
      <w:r w:rsidR="007159C1">
        <w:t xml:space="preserve"> been used to distinguish between </w:t>
      </w:r>
      <w:r w:rsidR="00E47BFD">
        <w:t xml:space="preserve">metallic </w:t>
      </w:r>
      <w:r w:rsidR="00727222">
        <w:t>morphologies</w:t>
      </w:r>
      <w:r w:rsidR="007159C1">
        <w:t xml:space="preserve"> with </w:t>
      </w:r>
      <w:r w:rsidR="008E1F36">
        <w:t>dendrites</w:t>
      </w:r>
      <w:r w:rsidR="007159C1">
        <w:t xml:space="preserve"> and those without </w:t>
      </w:r>
      <w:r w:rsidR="00152FEF">
        <w:fldChar w:fldCharType="begin"/>
      </w:r>
      <w:r w:rsidR="00025DED">
        <w:instrText xml:space="preserve"> ADDIN ZOTERO_ITEM CSL_CITATION {"citationID":"WDMNLX5T","properties":{"formattedCitation":"[15]","plainCitation":"[15]","noteIndex":0},"citationItems":[{"id":191,"uris":["http://zotero.org/groups/5501489/items/RSB3DYZF"],"itemData":{"id":191,"type":"article-journal","abstract":"Computer vision and machine learning methods were applied to the challenge of automatic microstructure recognition. Here, a case study on dendritic morphologies was performed. Two classification tasks were completed, and involved distinguishing between micrographs that depict dendritic morphologies from those that do not contain this particular microstructural feature (Task 1), and from those micrographs identified as depicting dendrites, different cross-sectional views (longitudinal or transverse) were identified (Task 2). Data sets were comprised of images taken over a range of magnifications, from materials with different compositions and varying orientations of microstructural features. Feature extraction and dimensionality reduction were performed prior to training machine learning algorithms to classify microstructural image data. Visual bag of words, texture and shape statistics, and pre-trained convolutional neural networks (deep learning algorithms) were used for feature extraction. Classification was then performed using support vector machine, voting, nearest neighbors, and random forest models. For each model, classification was completed using full (original size) and reduced feature vectors for each feature extraction method tested. Performance comparisons were done to evaluate all possible combinations of feature extraction, selection, and classifiers for the task of micrograph classification. Results demonstrate that pre-trained neural networks represent microstructure image data well, and when used for feature extraction yield the highest classification accuracies for the majority of classifier and feature selection methods tested. Thus, deep learning algorithms can successfully be applied to micrograph recognition tasks. Maximum classification accuracies of 91.85±4.25% and 97.37±3.33% for Tasks 1 and 2 respectively, were achieved. This work is a broad investigation of computer vision and machine learning methods that acts as a step towards applying these established methods to more sophisticated materials recognition or characterization tasks. The approach presented here could offer improvements over established stereological measurements by removing the requirement of expert knowledge (bias) for interpretation of image data prior to characterization.","container-title":"Computational Materials Science","DOI":"https://doi.org/10.1016/j.commatsci.2016.05.034","ISSN":"0927-0256","page":"176-187","title":"Image driven machine learning methods for microstructure recognition","volume":"123","author":[{"family":"Chowdhury","given":"Aritra"},{"family":"Kautz","given":"Elizabeth"},{"family":"Yener","given":"Bülent"},{"family":"Lewis","given":"Daniel"}],"issued":{"date-parts":[["2016"]]}}}],"schema":"https://github.com/citation-style-language/schema/raw/master/csl-citation.json"} </w:instrText>
      </w:r>
      <w:r w:rsidR="00152FEF">
        <w:fldChar w:fldCharType="separate"/>
      </w:r>
      <w:r w:rsidR="00025DED" w:rsidRPr="00025DED">
        <w:t>[15]</w:t>
      </w:r>
      <w:r w:rsidR="00152FEF">
        <w:fldChar w:fldCharType="end"/>
      </w:r>
      <w:r w:rsidR="007159C1">
        <w:t>.</w:t>
      </w:r>
      <w:r w:rsidR="00152FEF">
        <w:t xml:space="preserve"> </w:t>
      </w:r>
      <w:r w:rsidR="00C558C5">
        <w:t xml:space="preserve">It has also been used </w:t>
      </w:r>
      <w:r w:rsidR="0053622B">
        <w:t xml:space="preserve">for lath-bainite segmentation in complex-phase steel, </w:t>
      </w:r>
      <w:r w:rsidR="00E45526">
        <w:t xml:space="preserve">achieving </w:t>
      </w:r>
      <w:r w:rsidR="006127FE">
        <w:t>an</w:t>
      </w:r>
      <w:r w:rsidR="00E45526">
        <w:t xml:space="preserve"> accuracy of 90% which rivals the accuracy of expert segmentations</w:t>
      </w:r>
      <w:r w:rsidR="00025857">
        <w:t xml:space="preserve"> </w:t>
      </w:r>
      <w:r w:rsidR="00025857">
        <w:fldChar w:fldCharType="begin"/>
      </w:r>
      <w:r w:rsidR="00292016">
        <w:instrText xml:space="preserve"> ADDIN ZOTERO_ITEM CSL_CITATION {"citationID":"L3hzLNXe","properties":{"formattedCitation":"[16]","plainCitation":"[16]","noteIndex":0},"citationItems":[{"id":194,"uris":["http://zotero.org/groups/5501489/items/5VX6RKS2"],"itemData":{"id":194,"type":"article-journal","abstract":"Automated, reliable, and objective microstructure inference from micrographs is essential for a comprehensive understanding of process-microstructure-property relations and tailored materials development. However, such inference, with the increasing complexity of microstructures, requires advanced segmentation methodologies. While deep learning offers new opportunities, an intuition about the required data quality/quantity and a methodological guideline for microstructure quantification is still missing. This, along with deep learning’s seemingly intransparent decision-making process, hampers its breakthrough in this field. We apply a multidisciplinary deep learning approach, devoting equal attention to specimen preparation and imaging, and train distinct U-Net architectures with 30–50 micrographs of different imaging modalities and electron backscatter diffraction-informed annotations. On the challenging task of lath-bainite segmentation in complex-phase steel, we achieve accuracies of 90% rivaling expert segmentations. Further, we discuss the impact of image context, pre-training with domain-extrinsic data, and data augmentation. Network visualization techniques demonstrate plausible model decisions based on grain boundary morphology.","container-title":"Nature Communications","DOI":"10.1038/s41467-021-26565-5","ISSN":"2041-1723","issue":"1","journalAbbreviation":"Nature Communications","page":"6272","title":"A deep learning approach for complex microstructure inference","volume":"12","author":[{"family":"Durmaz","given":"Ali Riza"},{"family":"Müller","given":"Martin"},{"family":"Lei","given":"Bo"},{"family":"Thomas","given":"Akhil"},{"family":"Britz","given":"Dominik"},{"family":"Holm","given":"Elizabeth A."},{"family":"Eberl","given":"Chris"},{"family":"Mücklich","given":"Frank"},{"family":"Gumbsch","given":"Peter"}],"issued":{"date-parts":[["2021",11,1]]}}}],"schema":"https://github.com/citation-style-language/schema/raw/master/csl-citation.json"} </w:instrText>
      </w:r>
      <w:r w:rsidR="00025857">
        <w:fldChar w:fldCharType="separate"/>
      </w:r>
      <w:r w:rsidR="00292016" w:rsidRPr="00292016">
        <w:t>[16]</w:t>
      </w:r>
      <w:r w:rsidR="00025857">
        <w:fldChar w:fldCharType="end"/>
      </w:r>
      <w:r w:rsidR="00E45526">
        <w:t>.</w:t>
      </w:r>
      <w:r w:rsidR="00B03C02">
        <w:t xml:space="preserve"> </w:t>
      </w:r>
      <w:r w:rsidR="007D6330">
        <w:t>Deep learning</w:t>
      </w:r>
      <w:r w:rsidR="00727222">
        <w:t xml:space="preserve"> has also found use in the design of new materials</w:t>
      </w:r>
      <w:r w:rsidR="00D218DE">
        <w:t xml:space="preserve"> </w:t>
      </w:r>
      <w:r w:rsidR="007D6330">
        <w:t>and</w:t>
      </w:r>
      <w:r w:rsidR="00C31CBE">
        <w:t xml:space="preserve"> to </w:t>
      </w:r>
      <w:r w:rsidR="007D6330">
        <w:t>link</w:t>
      </w:r>
      <w:r w:rsidR="00C31CBE">
        <w:t xml:space="preserve"> microstructur</w:t>
      </w:r>
      <w:r w:rsidR="00F10E86">
        <w:t>al</w:t>
      </w:r>
      <w:r w:rsidR="00C31CBE">
        <w:t xml:space="preserve"> </w:t>
      </w:r>
      <w:r w:rsidR="007D6330">
        <w:t>characteristics</w:t>
      </w:r>
      <w:r w:rsidR="00C31CBE">
        <w:t xml:space="preserve"> </w:t>
      </w:r>
      <w:r w:rsidR="001C2BA2">
        <w:t>to</w:t>
      </w:r>
      <w:r w:rsidR="00C31CBE">
        <w:t xml:space="preserve"> </w:t>
      </w:r>
      <w:r w:rsidR="003723E6">
        <w:t xml:space="preserve">the </w:t>
      </w:r>
      <w:r w:rsidR="00C31CBE">
        <w:t>material</w:t>
      </w:r>
      <w:r w:rsidR="003723E6">
        <w:t>’s</w:t>
      </w:r>
      <w:r w:rsidR="00C31CBE">
        <w:t xml:space="preserve"> bulk properties</w:t>
      </w:r>
      <w:r w:rsidR="00727222">
        <w:t xml:space="preserve"> </w:t>
      </w:r>
      <w:r w:rsidR="00A62737">
        <w:fldChar w:fldCharType="begin"/>
      </w:r>
      <w:r w:rsidR="00292016">
        <w:instrText xml:space="preserve"> ADDIN ZOTERO_ITEM CSL_CITATION {"citationID":"SZGWyG9U","properties":{"formattedCitation":"[17], [18]","plainCitation":"[17], [18]","noteIndex":0},"citationItems":[{"id":196,"uris":["http://zotero.org/groups/5501489/items/QYG5XDM5"],"itemData":{"id":196,"type":"article-journal","abstract":"Due to their designable properties, microstructural materials have emerged as an important class of materials that have the potential for used in a variety of applications. The design of such materials is challenged by the multifunctionality requirements and various constraints stemmed from manufacturing limitations and other practical considerations. Traditional design methods such as those based on topological optimization techniques rely heavily on high-dimensional physical simulations and can be inefficient. In addition, it is difficult to impose geometrical constraints in those methods. In this work, we propose a deep learning model based on deep convolutional generative adversarial network (DCGAN) and convolutional neural network (CNN) for the design of microstructural materials. The DCGAN is used to generate design candidates that satisfy geometrical constraints and the CNN is used as a surrogate model to link the microstructure to its properties. Once trained, the two networks are combined to form the design network which is utilized to for the inverse design. The advantages of the method include its high efficiency and the simplicity in handling geometrical constraints. In addition, no high-dimensional sensitivity simulations are required. The performance of the method is demonstrated on the design of microstructural materials with desired compliance tensor, subject to specified geometrical constraints.","container-title":"Structural and Multidisciplinary Optimization","DOI":"10.1007/s00158-019-02424-2","ISSN":"1615-1488","issue":"4","journalAbbreviation":"Structural and Multidisciplinary Optimization","page":"1417-1438","title":"A deep learning–based method for the design of microstructural materials","volume":"61","author":[{"family":"Tan","given":"Ren Kai"},{"family":"Zhang","given":"Nevin L."},{"family":"Ye","given":"Wenjing"}],"issued":{"date-parts":[["2020",4,1]]}}},{"id":197,"uris":["http://zotero.org/groups/5501489/items/JZ2UXC8Z"],"itemData":{"id":197,"type":"article-journal","abstract":"Crystal plasticity finite element method (CPFEM) based simulations have been traditionally used for analyses of deformation in metals. However, CPFEM simulations are computationally expensive, especially for problems like fatigue where analyses are based on deformation cycles. Moreover, correlations of structure-property linkages based on homogenization and localization are not easily conceived. In this work deep learning based models have been proposed that are able to predict macroscopic properties based on features extracted from the microstructure with minimal human bias. The model is able to predict property against a given structure within dual phase, isotropic elastic-plastic regime. A systematic approach for finding optimal depth and width of neural network has been identified that reduces the overall development effort. It is observed that in the absence of a large training dataset, performance of a convolutional neural network (CNN) model degrades if too many layers and/or too many neurons are used. The CNN model is able to identify soft and hard regions of microstructures and is able to correlate structure-property relation in forward sense i.e. for homogenization. In this work, it has been demonstrated that human intervention is not needed for feature extraction and selection leading to minimization of researcher’s bias. The drawback of CNN model interpretability is overcome by using Respond-CAM feature visualization.","container-title":"Materialia","DOI":"https://doi.org/10.1016/j.mtla.2019.100435","ISSN":"2589-1529","page":"100435","title":"Deep learning based predictive modeling for structure-property linkages","volume":"8","author":[{"family":"Beniwal","given":"Anuradha"},{"family":"Dadhich","given":"Ritesh"},{"family":"Alankar","given":"Alankar"}],"issued":{"date-parts":[["2019"]]}}}],"schema":"https://github.com/citation-style-language/schema/raw/master/csl-citation.json"} </w:instrText>
      </w:r>
      <w:r w:rsidR="00A62737">
        <w:fldChar w:fldCharType="separate"/>
      </w:r>
      <w:r w:rsidR="00292016" w:rsidRPr="00292016">
        <w:t>[17], [18]</w:t>
      </w:r>
      <w:r w:rsidR="00A62737">
        <w:fldChar w:fldCharType="end"/>
      </w:r>
      <w:r w:rsidR="00727222">
        <w:t>.</w:t>
      </w:r>
      <w:r w:rsidR="008C53EE">
        <w:t xml:space="preserve"> </w:t>
      </w:r>
      <w:r w:rsidR="00B27A02" w:rsidRPr="00C71C6E">
        <w:rPr>
          <w:highlight w:val="yellow"/>
        </w:rPr>
        <w:t xml:space="preserve">For an overview on the previous use of deep learning approaches in microstructural characterisation, the reader is directed to these papers for more information </w:t>
      </w:r>
      <w:r w:rsidR="00831F42" w:rsidRPr="00C71C6E">
        <w:rPr>
          <w:highlight w:val="yellow"/>
        </w:rPr>
        <w:fldChar w:fldCharType="begin"/>
      </w:r>
      <w:r w:rsidR="00292016">
        <w:rPr>
          <w:highlight w:val="yellow"/>
        </w:rPr>
        <w:instrText xml:space="preserve"> ADDIN ZOTERO_ITEM CSL_CITATION {"citationID":"kVVJmUNP","properties":{"formattedCitation":"[16], [19]","plainCitation":"[16], [19]","noteIndex":0},"citationItems":[{"id":193,"uris":["http://zotero.org/groups/5501489/items/3VE9W59P"],"itemData":{"id":193,"type":"article-journal","abstract":"Microstructural characterization and analysis is the foundation of microstructural science, connecting materials structure to composition, process history, and properties. Microstructural quantification traditionally involves a human deciding what to measure and then devising a method for doing so. However, recent advances in computer vision (CV) and machine learning (ML) offer new approaches for extracting information from microstructural images. This overview surveys CV methods for numerically encoding the visual information contained in a microstructural image using either feature-based representations or convolutional neural network (CNN) layers, which then provides input to supervised or unsupervised ML algorithms that find associations and trends in the high-dimensional image representation. CV/ML systems for microstructural characterization and analysis span the taxonomy of image analysis tasks, including image classification, semantic segmentation, object detection, and instance segmentation. These tools enable new approaches to microstructural analysis, including the development of new, rich visual metrics and the discovery of processing-microstructure-property relationships.","container-title":"Metallurgical and Materials Transactions A","DOI":"10.1007/s11661-020-06008-4","ISSN":"1543-1940","issue":"12","journalAbbreviation":"Metallurgical and Materials Transactions A","page":"5985-5999","title":"Overview: Computer Vision and Machine Learning for Microstructural Characterization and Analysis","volume":"51","author":[{"family":"Holm","given":"Elizabeth A."},{"family":"Cohn","given":"Ryan"},{"family":"Gao","given":"Nan"},{"family":"Kitahara","given":"Andrew R."},{"family":"Matson","given":"Thomas P."},{"family":"Lei","given":"Bo"},{"family":"Yarasi","given":"Srujana Rao"}],"issued":{"date-parts":[["2020",12,1]]}}},{"id":194,"uris":["http://zotero.org/groups/5501489/items/5VX6RKS2"],"itemData":{"id":194,"type":"article-journal","abstract":"Automated, reliable, and objective microstructure inference from micrographs is essential for a comprehensive understanding of process-microstructure-property relations and tailored materials development. However, such inference, with the increasing complexity of microstructures, requires advanced segmentation methodologies. While deep learning offers new opportunities, an intuition about the required data quality/quantity and a methodological guideline for microstructure quantification is still missing. This, along with deep learning’s seemingly intransparent decision-making process, hampers its breakthrough in this field. We apply a multidisciplinary deep learning approach, devoting equal attention to specimen preparation and imaging, and train distinct U-Net architectures with 30–50 micrographs of different imaging modalities and electron backscatter diffraction-informed annotations. On the challenging task of lath-bainite segmentation in complex-phase steel, we achieve accuracies of 90% rivaling expert segmentations. Further, we discuss the impact of image context, pre-training with domain-extrinsic data, and data augmentation. Network visualization techniques demonstrate plausible model decisions based on grain boundary morphology.","container-title":"Nature Communications","DOI":"10.1038/s41467-021-26565-5","ISSN":"2041-1723","issue":"1","journalAbbreviation":"Nature Communications","page":"6272","title":"A deep learning approach for complex microstructure inference","volume":"12","author":[{"family":"Durmaz","given":"Ali Riza"},{"family":"Müller","given":"Martin"},{"family":"Lei","given":"Bo"},{"family":"Thomas","given":"Akhil"},{"family":"Britz","given":"Dominik"},{"family":"Holm","given":"Elizabeth A."},{"family":"Eberl","given":"Chris"},{"family":"Mücklich","given":"Frank"},{"family":"Gumbsch","given":"Peter"}],"issued":{"date-parts":[["2021",11,1]]}}}],"schema":"https://github.com/citation-style-language/schema/raw/master/csl-citation.json"} </w:instrText>
      </w:r>
      <w:r w:rsidR="00831F42" w:rsidRPr="00C71C6E">
        <w:rPr>
          <w:highlight w:val="yellow"/>
        </w:rPr>
        <w:fldChar w:fldCharType="separate"/>
      </w:r>
      <w:r w:rsidR="00292016" w:rsidRPr="00292016">
        <w:rPr>
          <w:highlight w:val="yellow"/>
        </w:rPr>
        <w:t>[16], [19]</w:t>
      </w:r>
      <w:r w:rsidR="00831F42" w:rsidRPr="00C71C6E">
        <w:rPr>
          <w:highlight w:val="yellow"/>
        </w:rPr>
        <w:fldChar w:fldCharType="end"/>
      </w:r>
      <w:r w:rsidR="00B27A02" w:rsidRPr="00C71C6E">
        <w:rPr>
          <w:highlight w:val="yellow"/>
        </w:rPr>
        <w:t>.</w:t>
      </w:r>
      <w:commentRangeEnd w:id="10"/>
      <w:r w:rsidR="002473A3">
        <w:rPr>
          <w:rStyle w:val="CommentReference"/>
        </w:rPr>
        <w:commentReference w:id="10"/>
      </w:r>
    </w:p>
    <w:p w14:paraId="170527D5" w14:textId="4CF444D5" w:rsidR="00C71C6E" w:rsidDel="002473A3" w:rsidRDefault="00991618" w:rsidP="0092641B">
      <w:pPr>
        <w:jc w:val="both"/>
        <w:rPr>
          <w:moveFrom w:id="11" w:author="Meurig Thomas" w:date="2024-06-24T16:40:00Z" w16du:dateUtc="2024-06-24T15:40:00Z"/>
        </w:rPr>
      </w:pPr>
      <w:moveFromRangeStart w:id="12" w:author="Meurig Thomas" w:date="2024-06-24T16:40:00Z" w:name="move170139621"/>
      <w:moveFrom w:id="13" w:author="Meurig Thomas" w:date="2024-06-24T16:40:00Z" w16du:dateUtc="2024-06-24T15:40:00Z">
        <w:r w:rsidDel="002473A3">
          <w:t xml:space="preserve">In this study, </w:t>
        </w:r>
        <w:r w:rsidR="006C2291" w:rsidDel="002473A3">
          <w:t>convolutional neural networks</w:t>
        </w:r>
        <w:r w:rsidR="001B27ED" w:rsidDel="002473A3">
          <w:t xml:space="preserve"> (CNNs)</w:t>
        </w:r>
        <w:r w:rsidR="006C2291" w:rsidDel="002473A3">
          <w:t xml:space="preserve"> are used to automatically classify the different types of defects that are present in </w:t>
        </w:r>
        <w:r w:rsidR="005430E2" w:rsidDel="002473A3">
          <w:t>Inconel 713C alloy</w:t>
        </w:r>
        <w:r w:rsidR="006C2291" w:rsidDel="002473A3">
          <w:t xml:space="preserve">. </w:t>
        </w:r>
      </w:moveFrom>
    </w:p>
    <w:moveFromRangeEnd w:id="12"/>
    <w:p w14:paraId="0AE29623" w14:textId="1B6E5271" w:rsidR="002473A3" w:rsidDel="002473A3" w:rsidRDefault="00D142D2" w:rsidP="0092641B">
      <w:pPr>
        <w:jc w:val="both"/>
        <w:rPr>
          <w:del w:id="14" w:author="Meurig Thomas" w:date="2024-06-24T16:40:00Z" w16du:dateUtc="2024-06-24T15:40:00Z"/>
          <w:moveTo w:id="15" w:author="Meurig Thomas" w:date="2024-06-24T16:40:00Z" w16du:dateUtc="2024-06-24T15:40:00Z"/>
        </w:rPr>
      </w:pPr>
      <w:r>
        <w:lastRenderedPageBreak/>
        <w:t>This paper builds on the work of Aziz et al.</w:t>
      </w:r>
      <w:ins w:id="16" w:author="Meurig Thomas" w:date="2024-06-24T16:40:00Z" w16du:dateUtc="2024-06-24T15:40:00Z">
        <w:r w:rsidR="002473A3">
          <w:t xml:space="preserve"> [REF]</w:t>
        </w:r>
      </w:ins>
      <w:r>
        <w:t xml:space="preserve"> who used </w:t>
      </w:r>
      <w:r w:rsidR="00025DED">
        <w:t>k-</w:t>
      </w:r>
      <w:proofErr w:type="spellStart"/>
      <w:r w:rsidR="00025DED">
        <w:t>th</w:t>
      </w:r>
      <w:proofErr w:type="spellEnd"/>
      <w:r w:rsidR="00025DED">
        <w:t xml:space="preserve"> Nearest Neighbours (</w:t>
      </w:r>
      <w:proofErr w:type="spellStart"/>
      <w:r w:rsidR="00025DED">
        <w:t>kNN</w:t>
      </w:r>
      <w:proofErr w:type="spellEnd"/>
      <w:r w:rsidR="00025DED">
        <w:t>) and decision tree</w:t>
      </w:r>
      <w:r>
        <w:t xml:space="preserve"> </w:t>
      </w:r>
      <w:r w:rsidR="00025DED">
        <w:t>algorithms</w:t>
      </w:r>
      <w:r>
        <w:t xml:space="preserve"> to classify defects found in a variety of nickel-alloys</w:t>
      </w:r>
      <w:r w:rsidR="00D31A0B">
        <w:t xml:space="preserve"> with 89.8% and 90-92% accuracy respectively</w:t>
      </w:r>
      <w:r w:rsidR="00025DED">
        <w:t xml:space="preserve"> </w:t>
      </w:r>
      <w:r w:rsidR="00025DED">
        <w:fldChar w:fldCharType="begin"/>
      </w:r>
      <w:r w:rsidR="00292016">
        <w:instrText xml:space="preserve"> ADDIN ZOTERO_ITEM CSL_CITATION {"citationID":"AvcPxDpm","properties":{"formattedCitation":"[20]","plainCitation":"[20]","noteIndex":0},"citationItems":[{"id":38,"uris":["http://zotero.org/groups/5501489/items/LIAIM2ZR"],"itemData":{"id":38,"type":"article-journal","abstract":"The presence of undesirable microstructural features in additively manufactured components, such as cracks, pores and lack of fusion defects presents a challenge for engineers, particularly if these components are applied in structure-critical applications. Such features might need to be manually classified, counted and their size distributions measured during metallographic evaluation, which is a time-consuming task. In this study, the performance of two supervised machine learning methods (kth-nearest neighbours and decision trees) to automatically classify typical defects found during metallographic examination of additively manufactured nickel alloys is briefly outlined and discussed.","container-title":"Materials Science and Technology","DOI":"10.1080/02670836.2023.2207337","issue":"16","note":"_eprint: https://doi.org/10.1080/02670836.2023.2207337","page":"2464-2468","title":"Classification of defects in additively manufactured nickel alloys using supervised machine learning","volume":"39","author":[{"family":"Aziz","given":"Ubaid"},{"family":"Bradshaw","given":"Andrew"},{"family":"Lim","given":"Justin"},{"family":"Thomas","given":"Meurig"}],"issued":{"date-parts":[["2023"]]}}}],"schema":"https://github.com/citation-style-language/schema/raw/master/csl-citation.json"} </w:instrText>
      </w:r>
      <w:r w:rsidR="00025DED">
        <w:fldChar w:fldCharType="separate"/>
      </w:r>
      <w:r w:rsidR="00292016" w:rsidRPr="00292016">
        <w:t>[20]</w:t>
      </w:r>
      <w:r w:rsidR="00025DED">
        <w:fldChar w:fldCharType="end"/>
      </w:r>
      <w:r>
        <w:t>.</w:t>
      </w:r>
      <w:r w:rsidR="00BA6BD1">
        <w:t xml:space="preserve"> </w:t>
      </w:r>
      <w:moveToRangeStart w:id="17" w:author="Meurig Thomas" w:date="2024-06-24T16:40:00Z" w:name="move170139621"/>
      <w:moveTo w:id="18" w:author="Meurig Thomas" w:date="2024-06-24T16:40:00Z" w16du:dateUtc="2024-06-24T15:40:00Z">
        <w:r w:rsidR="002473A3">
          <w:t>In this study, convolutional neural networks (CNNs) are used to automatically classify the different types of defects that are present in Inconel 713C alloy</w:t>
        </w:r>
      </w:moveTo>
      <w:ins w:id="19" w:author="Meurig Thomas" w:date="2024-06-24T16:40:00Z" w16du:dateUtc="2024-06-24T15:40:00Z">
        <w:r w:rsidR="002473A3">
          <w:t>.</w:t>
        </w:r>
      </w:ins>
      <w:moveTo w:id="20" w:author="Meurig Thomas" w:date="2024-06-24T16:40:00Z" w16du:dateUtc="2024-06-24T15:40:00Z">
        <w:del w:id="21" w:author="Meurig Thomas" w:date="2024-06-24T16:40:00Z" w16du:dateUtc="2024-06-24T15:40:00Z">
          <w:r w:rsidR="002473A3" w:rsidDel="002473A3">
            <w:delText xml:space="preserve">. </w:delText>
          </w:r>
        </w:del>
      </w:moveTo>
    </w:p>
    <w:moveToRangeEnd w:id="17"/>
    <w:p w14:paraId="0E3C9262" w14:textId="6A849F69" w:rsidR="00991618" w:rsidRPr="00991618" w:rsidRDefault="002473A3" w:rsidP="0092641B">
      <w:pPr>
        <w:jc w:val="both"/>
      </w:pPr>
      <w:ins w:id="22" w:author="Meurig Thomas" w:date="2024-06-24T16:40:00Z" w16du:dateUtc="2024-06-24T15:40:00Z">
        <w:r>
          <w:t xml:space="preserve"> </w:t>
        </w:r>
      </w:ins>
      <w:r w:rsidR="00900738">
        <w:t>It</w:t>
      </w:r>
      <w:r w:rsidR="00D142D2">
        <w:t xml:space="preserve"> </w:t>
      </w:r>
      <w:r w:rsidR="00900738">
        <w:t>will</w:t>
      </w:r>
      <w:r w:rsidR="001F7F51">
        <w:t xml:space="preserve"> outline the process to sourcing binary images of individual defects from </w:t>
      </w:r>
      <w:r w:rsidR="00B00318">
        <w:t>metallographs of</w:t>
      </w:r>
      <w:r w:rsidR="00B42E53">
        <w:t xml:space="preserve"> the</w:t>
      </w:r>
      <w:r w:rsidR="00B00318">
        <w:t xml:space="preserve"> alloy</w:t>
      </w:r>
      <w:r w:rsidR="00B42E53">
        <w:t xml:space="preserve"> samp</w:t>
      </w:r>
      <w:r w:rsidR="00CB0222">
        <w:t>les</w:t>
      </w:r>
      <w:r w:rsidR="001F7F51">
        <w:t xml:space="preserve">, the preprocessing that the </w:t>
      </w:r>
      <w:r w:rsidR="000107C4">
        <w:t>dataset</w:t>
      </w:r>
      <w:r w:rsidR="001F7F51">
        <w:t xml:space="preserve"> underwent, as well as the methodologies used for </w:t>
      </w:r>
      <w:r w:rsidR="00E51E4E">
        <w:t>CNN</w:t>
      </w:r>
      <w:r w:rsidR="001F7F51">
        <w:t xml:space="preserve"> optimisation.</w:t>
      </w:r>
      <w:r w:rsidR="00DD72CD">
        <w:t xml:space="preserve"> </w:t>
      </w:r>
      <w:r w:rsidR="00BC4C84">
        <w:t>It will then evaluate the efficacy of neural networks as a method to classifying defects, comparing the</w:t>
      </w:r>
      <w:r w:rsidR="007535D8">
        <w:t xml:space="preserve"> </w:t>
      </w:r>
      <w:r w:rsidR="00BC4C84">
        <w:t>network</w:t>
      </w:r>
      <w:r w:rsidR="007535D8">
        <w:t>’</w:t>
      </w:r>
      <w:r w:rsidR="0010500A">
        <w:t>s</w:t>
      </w:r>
      <w:r w:rsidR="00BC4C84">
        <w:t xml:space="preserve"> performance to that of the supervised machine learning methods used by Aziz. et al.</w:t>
      </w:r>
      <w:ins w:id="23" w:author="Meurig Thomas" w:date="2024-06-24T16:40:00Z" w16du:dateUtc="2024-06-24T15:40:00Z">
        <w:r>
          <w:t xml:space="preserve"> [REF]</w:t>
        </w:r>
      </w:ins>
    </w:p>
    <w:p w14:paraId="2B5587D8" w14:textId="28A33B39" w:rsidR="0012073C" w:rsidRDefault="00146EFF" w:rsidP="0092641B">
      <w:pPr>
        <w:jc w:val="both"/>
        <w:rPr>
          <w:b/>
          <w:bCs/>
        </w:rPr>
      </w:pPr>
      <w:ins w:id="24" w:author="Meurig Thomas" w:date="2024-06-24T17:37:00Z" w16du:dateUtc="2024-06-24T16:37:00Z">
        <w:r>
          <w:rPr>
            <w:b/>
            <w:bCs/>
          </w:rPr>
          <w:t xml:space="preserve">2. </w:t>
        </w:r>
      </w:ins>
      <w:r w:rsidR="00A34836">
        <w:rPr>
          <w:b/>
          <w:bCs/>
        </w:rPr>
        <w:t>Methodology</w:t>
      </w:r>
    </w:p>
    <w:p w14:paraId="783105BF" w14:textId="3DC60AA5" w:rsidR="00754D4A" w:rsidRPr="00146EFF" w:rsidRDefault="00146EFF" w:rsidP="0092641B">
      <w:pPr>
        <w:jc w:val="both"/>
        <w:rPr>
          <w:i/>
          <w:iCs/>
          <w:rPrChange w:id="25" w:author="Meurig Thomas" w:date="2024-06-24T17:37:00Z" w16du:dateUtc="2024-06-24T16:37:00Z">
            <w:rPr>
              <w:b/>
              <w:bCs/>
            </w:rPr>
          </w:rPrChange>
        </w:rPr>
      </w:pPr>
      <w:ins w:id="26" w:author="Meurig Thomas" w:date="2024-06-24T17:37:00Z" w16du:dateUtc="2024-06-24T16:37:00Z">
        <w:r>
          <w:rPr>
            <w:i/>
            <w:iCs/>
          </w:rPr>
          <w:t xml:space="preserve">2.1 </w:t>
        </w:r>
      </w:ins>
      <w:r w:rsidR="003628E4" w:rsidRPr="00146EFF">
        <w:rPr>
          <w:i/>
          <w:iCs/>
          <w:rPrChange w:id="27" w:author="Meurig Thomas" w:date="2024-06-24T17:37:00Z" w16du:dateUtc="2024-06-24T16:37:00Z">
            <w:rPr>
              <w:b/>
              <w:bCs/>
            </w:rPr>
          </w:rPrChange>
        </w:rPr>
        <w:t>Dataset Creation</w:t>
      </w:r>
      <w:r w:rsidR="009D6AE9" w:rsidRPr="00146EFF">
        <w:rPr>
          <w:i/>
          <w:iCs/>
          <w:rPrChange w:id="28" w:author="Meurig Thomas" w:date="2024-06-24T17:37:00Z" w16du:dateUtc="2024-06-24T16:37:00Z">
            <w:rPr>
              <w:b/>
              <w:bCs/>
            </w:rPr>
          </w:rPrChange>
        </w:rPr>
        <w:t xml:space="preserve"> and Preparation</w:t>
      </w:r>
    </w:p>
    <w:p w14:paraId="44E964AE" w14:textId="2EEA0751" w:rsidR="00F12AC8" w:rsidRPr="008B1EE1" w:rsidRDefault="005B65A1" w:rsidP="0092641B">
      <w:pPr>
        <w:jc w:val="both"/>
      </w:pPr>
      <w:commentRangeStart w:id="29"/>
      <w:r w:rsidRPr="008B1EE1">
        <w:t>A range of m</w:t>
      </w:r>
      <w:r w:rsidR="00C8223E" w:rsidRPr="008B1EE1">
        <w:t xml:space="preserve">icrographs of the IN713C </w:t>
      </w:r>
      <w:r w:rsidR="00292016" w:rsidRPr="008B1EE1">
        <w:t>alloy</w:t>
      </w:r>
      <w:r w:rsidRPr="008B1EE1">
        <w:t xml:space="preserve"> samples</w:t>
      </w:r>
      <w:r w:rsidR="00292016" w:rsidRPr="008B1EE1">
        <w:t xml:space="preserve"> were produced </w:t>
      </w:r>
      <w:r w:rsidR="005F388B" w:rsidRPr="008B1EE1">
        <w:t xml:space="preserve">using selective laser melting (SLM) </w:t>
      </w:r>
      <w:r w:rsidR="00292016" w:rsidRPr="008B1EE1">
        <w:t>during a research program at the University of Sheffield</w:t>
      </w:r>
      <w:r w:rsidRPr="008B1EE1">
        <w:t>, with varying settings for</w:t>
      </w:r>
      <w:r w:rsidR="009615C8" w:rsidRPr="008B1EE1">
        <w:t xml:space="preserve"> power, beam velocity and hatch spacing</w:t>
      </w:r>
      <w:r w:rsidR="00292016" w:rsidRPr="008B1EE1">
        <w:t xml:space="preserve"> </w:t>
      </w:r>
      <w:r w:rsidR="00292016" w:rsidRPr="008B1EE1">
        <w:fldChar w:fldCharType="begin"/>
      </w:r>
      <w:r w:rsidR="00292016" w:rsidRPr="008B1EE1">
        <w:instrText xml:space="preserve"> ADDIN ZOTERO_ITEM CSL_CITATION {"citationID":"WEblUWK5","properties":{"formattedCitation":"[21]","plainCitation":"[21]","noteIndex":0},"citationItems":[{"id":47,"uris":["http://zotero.org/groups/5501489/items/QWKRSXXX"],"itemData":{"id":47,"type":"thesis","abstract":"Selective laser melting (SLM), as a main branch of additive manufacture (AM), is drawing increasing interest within both academia and industry, particularly in aerospace, owing to the ability to produce complex net-shape objects directly from designed files without expensive tooling. However, the knowledge on the influence of SLM processing parameters on defect and microstructure formation are limited. Therefore, this research investigates the SLM-fabricated nickel superalloys IN713C and LR8. IN713C is a commercially used \\ensuremath\\gamma? precipitation hardenable Ni-based superalloy, which can be limited by the high weld-crack susceptibility during processing. While LR8 is a newly designed material specific for AM, and thus the knowledge of its properties is very limited. This research aims to establish a viable SLM processing route for both IN713C and LR8. Parametric studies are carried out to understand the influence of process variables on defects and microstructure. With the help of a melting pool simulation and defect classification script, the mechanism for defects and microstructures can be understood. The concepts of ?laser travel time? and ?apparent power? are introduced to analyse the effect of volumetric parameters, including part geometry and scan strategy. The effect of powder geometry on part quality was revealed in LR8 experiments, which need to be studied further. The viable heat treatment (HT) for SLM-fabrication of IN713C has been investigated to refine the \\ensuremath\\gamma/\\ensuremath\\gamma? microstructure to determine if its mechanical properties can be improved. Scanning electron microscopy (SEM), electron back scatter diffraction (EBSD), and X-ray powder diffraction (XRD) were used to reveal the microstructure evolution through processing stages. Mechanical tests (i.e., tensile strength, indentation hardness) were applied to compare SLM-fabricated and casted materials. The SLM IN713C generally shows better mechanical properties in all conditions. In general, both SLM-fabricated IN713C and LR8 show the potential to be used as aerospace components with proper processing parameters.","event-place":"Sheffield","genre":"Doctoral Thesis","note":"publisher: University of Sheffield","publisher":"University of Sheffield","publisher-place":"Sheffield","title":"Selective laser melting of nickel superalloys for aerospace applications: defect analysis and material property optimisation","URL":"https://etheses.whiterose.ac.uk/30067/","author":[{"family":"Liu","given":"Cong"}],"issued":{"date-parts":[["2021",5]]}}}],"schema":"https://github.com/citation-style-language/schema/raw/master/csl-citation.json"} </w:instrText>
      </w:r>
      <w:r w:rsidR="00292016" w:rsidRPr="008B1EE1">
        <w:fldChar w:fldCharType="separate"/>
      </w:r>
      <w:r w:rsidR="00292016" w:rsidRPr="008B1EE1">
        <w:t>[21]</w:t>
      </w:r>
      <w:r w:rsidR="00292016" w:rsidRPr="008B1EE1">
        <w:fldChar w:fldCharType="end"/>
      </w:r>
      <w:r w:rsidR="00292016" w:rsidRPr="008B1EE1">
        <w:t>.</w:t>
      </w:r>
      <w:r w:rsidR="009615C8" w:rsidRPr="008B1EE1">
        <w:t xml:space="preserve"> The micrographs</w:t>
      </w:r>
      <w:r w:rsidR="00F12AC8" w:rsidRPr="008B1EE1">
        <w:t xml:space="preserve">, </w:t>
      </w:r>
      <w:ins w:id="30" w:author="Meurig Thomas" w:date="2024-06-24T16:41:00Z" w16du:dateUtc="2024-06-24T15:41:00Z">
        <w:r w:rsidR="002473A3">
          <w:t>an example of which is</w:t>
        </w:r>
      </w:ins>
      <w:del w:id="31" w:author="Meurig Thomas" w:date="2024-06-24T16:41:00Z" w16du:dateUtc="2024-06-24T15:41:00Z">
        <w:r w:rsidR="00F12AC8" w:rsidRPr="008B1EE1" w:rsidDel="002473A3">
          <w:delText>as</w:delText>
        </w:r>
      </w:del>
      <w:r w:rsidR="00F12AC8" w:rsidRPr="008B1EE1">
        <w:t xml:space="preserve"> shown in Fig. 1,</w:t>
      </w:r>
      <w:r w:rsidR="009615C8" w:rsidRPr="008B1EE1">
        <w:t xml:space="preserve"> were then imported into MATLAB and </w:t>
      </w:r>
      <w:commentRangeStart w:id="32"/>
      <w:commentRangeStart w:id="33"/>
      <w:proofErr w:type="spellStart"/>
      <w:r w:rsidR="009615C8" w:rsidRPr="008B1EE1">
        <w:t>thresholded</w:t>
      </w:r>
      <w:proofErr w:type="spellEnd"/>
      <w:r w:rsidR="009615C8" w:rsidRPr="008B1EE1">
        <w:t xml:space="preserve"> yielding</w:t>
      </w:r>
      <w:commentRangeEnd w:id="33"/>
      <w:r w:rsidR="0021432E">
        <w:rPr>
          <w:rStyle w:val="CommentReference"/>
        </w:rPr>
        <w:commentReference w:id="33"/>
      </w:r>
      <w:r w:rsidR="009615C8" w:rsidRPr="008B1EE1">
        <w:t xml:space="preserve"> a binary image of the entire micrograph</w:t>
      </w:r>
      <w:commentRangeEnd w:id="32"/>
      <w:r w:rsidR="0021432E">
        <w:rPr>
          <w:rStyle w:val="CommentReference"/>
        </w:rPr>
        <w:commentReference w:id="32"/>
      </w:r>
      <w:r w:rsidR="00E55E70" w:rsidRPr="008B1EE1">
        <w:t xml:space="preserve">, clearly showing the microstructural defects in </w:t>
      </w:r>
      <w:r w:rsidR="00F12AC8" w:rsidRPr="008B1EE1">
        <w:t>white with a black background</w:t>
      </w:r>
      <w:r w:rsidR="00FB3A8F" w:rsidRPr="008B1EE1">
        <w:t>.</w:t>
      </w:r>
      <w:r w:rsidR="00F12AC8" w:rsidRPr="008B1EE1">
        <w:t xml:space="preserve"> </w:t>
      </w:r>
      <w:r w:rsidR="003E75DE" w:rsidRPr="008B1EE1">
        <w:t xml:space="preserve">The scale, shown on the bottom, along with </w:t>
      </w:r>
      <w:r w:rsidR="00A33549" w:rsidRPr="008B1EE1">
        <w:t xml:space="preserve">defects that intersected the border of the micrograph were removed, to ensure the quality of the dataset. In addition, defects that were too small (below </w:t>
      </w:r>
      <w:r w:rsidR="002B3E0D" w:rsidRPr="008B1EE1">
        <w:t>10</w:t>
      </w:r>
      <w:r w:rsidR="00A33549" w:rsidRPr="008B1EE1">
        <w:t xml:space="preserve"> pixels in width or height), were excluded</w:t>
      </w:r>
      <w:r w:rsidR="004C6CFB">
        <w:t xml:space="preserve"> as </w:t>
      </w:r>
      <w:r w:rsidR="004D721D">
        <w:t>low-resolution</w:t>
      </w:r>
      <w:r w:rsidR="004C6CFB">
        <w:t xml:space="preserve"> images made manual classification challenging</w:t>
      </w:r>
      <w:r w:rsidR="00A33549" w:rsidRPr="008B1EE1">
        <w:t xml:space="preserve">. After filtering unwanted data, individual binary images of the defects in the micrographs were created, as illustrated in Fig 1b. </w:t>
      </w:r>
      <w:r w:rsidR="004E45BE">
        <w:t>The images were categorised into specific classes</w:t>
      </w:r>
      <w:r w:rsidR="00F2762B">
        <w:t xml:space="preserve"> including ‘crack’, ‘</w:t>
      </w:r>
      <w:r w:rsidR="00705020">
        <w:t>pore</w:t>
      </w:r>
      <w:r w:rsidR="00F2762B">
        <w:t>’, ‘</w:t>
      </w:r>
      <w:r w:rsidR="00705020">
        <w:t>lack of fusion</w:t>
      </w:r>
      <w:r w:rsidR="00F2762B">
        <w:t>’, and ‘pore with crack’ defects.</w:t>
      </w:r>
      <w:r w:rsidR="006B1D9A" w:rsidRPr="008B1EE1">
        <w:t xml:space="preserve"> This process was applied to 18 micrographs, yielding a dataset containing 4800 </w:t>
      </w:r>
      <w:r w:rsidR="00EE7DB4">
        <w:t xml:space="preserve">binary images of </w:t>
      </w:r>
      <w:r w:rsidR="006B1D9A" w:rsidRPr="008B1EE1">
        <w:t>microstructural defects.</w:t>
      </w:r>
      <w:commentRangeEnd w:id="29"/>
      <w:r w:rsidR="00BC2564">
        <w:rPr>
          <w:rStyle w:val="CommentReference"/>
        </w:rPr>
        <w:commentReference w:id="29"/>
      </w:r>
    </w:p>
    <w:p w14:paraId="4D23B52E" w14:textId="77777777" w:rsidR="00B97F79" w:rsidRDefault="00B97F79" w:rsidP="0092641B">
      <w:pPr>
        <w:jc w:val="both"/>
        <w:rPr>
          <w:noProof/>
          <w:color w:val="0070C0"/>
        </w:rPr>
      </w:pPr>
    </w:p>
    <w:p w14:paraId="126C2AF1" w14:textId="77777777" w:rsidR="00C34AD8" w:rsidRDefault="00C34AD8" w:rsidP="0092641B">
      <w:pPr>
        <w:keepNext/>
        <w:jc w:val="both"/>
        <w:rPr>
          <w:noProof/>
          <w:color w:val="0070C0"/>
        </w:rPr>
      </w:pPr>
    </w:p>
    <w:p w14:paraId="4FDE5D1D" w14:textId="556803F1" w:rsidR="008D52B4" w:rsidRDefault="008F4FDD" w:rsidP="0092641B">
      <w:pPr>
        <w:keepNext/>
        <w:jc w:val="both"/>
      </w:pPr>
      <w:r>
        <w:rPr>
          <w:noProof/>
          <w:color w:val="0070C0"/>
        </w:rPr>
        <w:drawing>
          <wp:inline distT="0" distB="0" distL="0" distR="0" wp14:anchorId="08A96362" wp14:editId="49B8E64D">
            <wp:extent cx="5731363" cy="2721178"/>
            <wp:effectExtent l="0" t="0" r="3175" b="3175"/>
            <wp:docPr id="757807308" name="Picture 7" descr="A close-up of a grey and white speckled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807308" name="Picture 7" descr="A close-up of a grey and white speckled surface&#10;&#10;Description automatically generated"/>
                    <pic:cNvPicPr/>
                  </pic:nvPicPr>
                  <pic:blipFill rotWithShape="1">
                    <a:blip r:embed="rId13" cstate="print">
                      <a:extLst>
                        <a:ext uri="{28A0092B-C50C-407E-A947-70E740481C1C}">
                          <a14:useLocalDpi xmlns:a14="http://schemas.microsoft.com/office/drawing/2010/main" val="0"/>
                        </a:ext>
                      </a:extLst>
                    </a:blip>
                    <a:srcRect t="7715" b="7877"/>
                    <a:stretch/>
                  </pic:blipFill>
                  <pic:spPr bwMode="auto">
                    <a:xfrm>
                      <a:off x="0" y="0"/>
                      <a:ext cx="5731510" cy="2721248"/>
                    </a:xfrm>
                    <a:prstGeom prst="rect">
                      <a:avLst/>
                    </a:prstGeom>
                    <a:ln>
                      <a:noFill/>
                    </a:ln>
                    <a:extLst>
                      <a:ext uri="{53640926-AAD7-44D8-BBD7-CCE9431645EC}">
                        <a14:shadowObscured xmlns:a14="http://schemas.microsoft.com/office/drawing/2010/main"/>
                      </a:ext>
                    </a:extLst>
                  </pic:spPr>
                </pic:pic>
              </a:graphicData>
            </a:graphic>
          </wp:inline>
        </w:drawing>
      </w:r>
    </w:p>
    <w:p w14:paraId="349CEDCD" w14:textId="5537F7D9" w:rsidR="00C8223E" w:rsidRPr="0092641B" w:rsidRDefault="008D52B4" w:rsidP="0092641B">
      <w:pPr>
        <w:pStyle w:val="Caption"/>
        <w:jc w:val="both"/>
        <w:rPr>
          <w:i w:val="0"/>
          <w:iCs w:val="0"/>
          <w:color w:val="0070C0"/>
          <w:sz w:val="24"/>
          <w:szCs w:val="24"/>
        </w:rPr>
      </w:pPr>
      <w:r w:rsidRPr="002473A3">
        <w:rPr>
          <w:i w:val="0"/>
          <w:iCs w:val="0"/>
          <w:sz w:val="24"/>
          <w:szCs w:val="24"/>
          <w:rPrChange w:id="34" w:author="Meurig Thomas" w:date="2024-06-24T16:42:00Z" w16du:dateUtc="2024-06-24T15:42:00Z">
            <w:rPr/>
          </w:rPrChange>
        </w:rPr>
        <w:t xml:space="preserve">Figure </w:t>
      </w:r>
      <w:r w:rsidRPr="00D42893">
        <w:rPr>
          <w:i w:val="0"/>
          <w:iCs w:val="0"/>
          <w:sz w:val="24"/>
          <w:szCs w:val="24"/>
        </w:rPr>
        <w:fldChar w:fldCharType="begin"/>
      </w:r>
      <w:r w:rsidRPr="002473A3">
        <w:rPr>
          <w:i w:val="0"/>
          <w:iCs w:val="0"/>
          <w:sz w:val="24"/>
          <w:szCs w:val="24"/>
          <w:rPrChange w:id="35" w:author="Meurig Thomas" w:date="2024-06-24T16:42:00Z" w16du:dateUtc="2024-06-24T15:42:00Z">
            <w:rPr/>
          </w:rPrChange>
        </w:rPr>
        <w:instrText xml:space="preserve"> SEQ Figure \* ARABIC </w:instrText>
      </w:r>
      <w:r w:rsidRPr="00D42893">
        <w:rPr>
          <w:i w:val="0"/>
          <w:iCs w:val="0"/>
          <w:sz w:val="24"/>
          <w:szCs w:val="24"/>
        </w:rPr>
        <w:fldChar w:fldCharType="separate"/>
      </w:r>
      <w:r w:rsidR="00090BEA" w:rsidRPr="002473A3">
        <w:rPr>
          <w:i w:val="0"/>
          <w:iCs w:val="0"/>
          <w:noProof/>
          <w:sz w:val="24"/>
          <w:szCs w:val="24"/>
          <w:rPrChange w:id="36" w:author="Meurig Thomas" w:date="2024-06-24T16:42:00Z" w16du:dateUtc="2024-06-24T15:42:00Z">
            <w:rPr>
              <w:noProof/>
            </w:rPr>
          </w:rPrChange>
        </w:rPr>
        <w:t>1</w:t>
      </w:r>
      <w:r w:rsidRPr="00D42893">
        <w:rPr>
          <w:i w:val="0"/>
          <w:iCs w:val="0"/>
          <w:sz w:val="24"/>
          <w:szCs w:val="24"/>
        </w:rPr>
        <w:fldChar w:fldCharType="end"/>
      </w:r>
      <w:r w:rsidR="00D32091" w:rsidRPr="0092641B">
        <w:rPr>
          <w:i w:val="0"/>
          <w:iCs w:val="0"/>
          <w:sz w:val="24"/>
          <w:szCs w:val="24"/>
        </w:rPr>
        <w:t>: Example micrograph used to create the dataset</w:t>
      </w:r>
      <w:r w:rsidR="00731379" w:rsidRPr="0092641B">
        <w:rPr>
          <w:i w:val="0"/>
          <w:iCs w:val="0"/>
          <w:sz w:val="24"/>
          <w:szCs w:val="24"/>
        </w:rPr>
        <w:t>, with</w:t>
      </w:r>
      <w:r w:rsidR="00D32091" w:rsidRPr="0092641B">
        <w:rPr>
          <w:i w:val="0"/>
          <w:iCs w:val="0"/>
          <w:sz w:val="24"/>
          <w:szCs w:val="24"/>
        </w:rPr>
        <w:t xml:space="preserve"> </w:t>
      </w:r>
      <w:r w:rsidR="00731379" w:rsidRPr="0092641B">
        <w:rPr>
          <w:i w:val="0"/>
          <w:iCs w:val="0"/>
          <w:sz w:val="24"/>
          <w:szCs w:val="24"/>
        </w:rPr>
        <w:t>e</w:t>
      </w:r>
      <w:r w:rsidR="00F12019" w:rsidRPr="0092641B">
        <w:rPr>
          <w:i w:val="0"/>
          <w:iCs w:val="0"/>
          <w:sz w:val="24"/>
          <w:szCs w:val="24"/>
        </w:rPr>
        <w:t>xample binary images of each defect type that were found in the micrographs</w:t>
      </w:r>
      <w:r w:rsidR="006A4C35" w:rsidRPr="0092641B">
        <w:rPr>
          <w:i w:val="0"/>
          <w:iCs w:val="0"/>
          <w:sz w:val="24"/>
          <w:szCs w:val="24"/>
        </w:rPr>
        <w:t>. This includes</w:t>
      </w:r>
      <w:r w:rsidR="00F12019" w:rsidRPr="0092641B">
        <w:rPr>
          <w:i w:val="0"/>
          <w:iCs w:val="0"/>
          <w:sz w:val="24"/>
          <w:szCs w:val="24"/>
        </w:rPr>
        <w:t xml:space="preserve"> b) ‘crack’, c) ‘pore’, d) ‘lack of fusion, and e) ‘pore with crack’</w:t>
      </w:r>
      <w:r w:rsidR="006A4C35" w:rsidRPr="0092641B">
        <w:rPr>
          <w:i w:val="0"/>
          <w:iCs w:val="0"/>
          <w:sz w:val="24"/>
          <w:szCs w:val="24"/>
        </w:rPr>
        <w:t xml:space="preserve"> defects.</w:t>
      </w:r>
    </w:p>
    <w:p w14:paraId="7426FBA6" w14:textId="32100D86" w:rsidR="00514C83" w:rsidRPr="00B753BD" w:rsidRDefault="00514C83" w:rsidP="0092641B">
      <w:pPr>
        <w:jc w:val="both"/>
      </w:pPr>
      <w:r w:rsidRPr="00B753BD">
        <w:t xml:space="preserve">The defect dataset images were standardised to </w:t>
      </w:r>
      <w:r w:rsidR="00585628">
        <w:t xml:space="preserve">a size of </w:t>
      </w:r>
      <w:r w:rsidRPr="00B753BD">
        <w:t>200x200 pixels and underwent data augmentation</w:t>
      </w:r>
      <w:r w:rsidR="00AE0BAA" w:rsidRPr="00B753BD">
        <w:t xml:space="preserve">. </w:t>
      </w:r>
      <w:r w:rsidR="00FF73FC" w:rsidRPr="00B753BD">
        <w:t>Deep learning models typically demand extensive datasets to gather sufficient information and patterns for effective training and performance</w:t>
      </w:r>
      <w:r w:rsidR="00A371AD" w:rsidRPr="00B753BD">
        <w:t>.</w:t>
      </w:r>
      <w:r w:rsidR="00FF73FC" w:rsidRPr="00B753BD">
        <w:t xml:space="preserve"> </w:t>
      </w:r>
      <w:r w:rsidR="00AE0BAA" w:rsidRPr="00B753BD">
        <w:t>Data augmentation can artificially inflate the training set while preserving labels during transformations</w:t>
      </w:r>
      <w:r w:rsidR="00FF73FC" w:rsidRPr="00B753BD">
        <w:t>, leading to a larger dataset for effective training and performance</w:t>
      </w:r>
      <w:r w:rsidR="00AE0BAA" w:rsidRPr="00B753BD">
        <w:t xml:space="preserve"> </w:t>
      </w:r>
      <w:r w:rsidR="00AE0BAA" w:rsidRPr="00B753BD">
        <w:fldChar w:fldCharType="begin"/>
      </w:r>
      <w:r w:rsidR="00AE0BAA" w:rsidRPr="00B753BD">
        <w:instrText xml:space="preserve"> ADDIN ZOTERO_ITEM CSL_CITATION {"citationID":"asBCX7Y2","properties":{"formattedCitation":"[22]","plainCitation":"[22]","noteIndex":0},"citationItems":[{"id":186,"uris":["http://zotero.org/groups/5501489/items/DFDIYNNT"],"itemData":{"id":186,"type":"paper-conference","container-title":"2018 IEEE Symposium Series on Computational Intelligence (SSCI)","DOI":"10.1109/SSCI.2018.8628742","page":"1542-1547","title":"Improving Deep Learning with Generic Data Augmentation","author":[{"family":"Taylor","given":"Luke"},{"family":"Nitschke","given":"Geoff"}],"issued":{"date-parts":[["2018"]]}}}],"schema":"https://github.com/citation-style-language/schema/raw/master/csl-citation.json"} </w:instrText>
      </w:r>
      <w:r w:rsidR="00AE0BAA" w:rsidRPr="00B753BD">
        <w:fldChar w:fldCharType="separate"/>
      </w:r>
      <w:r w:rsidR="00AE0BAA" w:rsidRPr="00B753BD">
        <w:t>[22]</w:t>
      </w:r>
      <w:r w:rsidR="00AE0BAA" w:rsidRPr="00B753BD">
        <w:fldChar w:fldCharType="end"/>
      </w:r>
      <w:r w:rsidR="00AE0BAA" w:rsidRPr="00B753BD">
        <w:t>.</w:t>
      </w:r>
      <w:r w:rsidR="00FF73FC" w:rsidRPr="00B753BD">
        <w:t xml:space="preserve"> Furthermore, </w:t>
      </w:r>
      <w:r w:rsidR="00F44A13" w:rsidRPr="00B753BD">
        <w:t>data augmentation can support with avoiding overfitting</w:t>
      </w:r>
      <w:r w:rsidR="00E76EA8" w:rsidRPr="00B753BD">
        <w:t xml:space="preserve"> to training data, </w:t>
      </w:r>
      <w:r w:rsidR="00614512">
        <w:t>which would result</w:t>
      </w:r>
      <w:r w:rsidR="00E76EA8" w:rsidRPr="00B753BD">
        <w:t xml:space="preserve"> in the model’s poor generalisation performance on unseen samples </w:t>
      </w:r>
      <w:r w:rsidR="00E44B37" w:rsidRPr="00B753BD">
        <w:fldChar w:fldCharType="begin"/>
      </w:r>
      <w:r w:rsidR="008460B7" w:rsidRPr="00B753BD">
        <w:instrText xml:space="preserve"> ADDIN ZOTERO_ITEM CSL_CITATION {"citationID":"SVYwKSpK","properties":{"formattedCitation":"[23], [24]","plainCitation":"[23], [24]","noteIndex":0},"citationItems":[{"id":200,"uris":["http://zotero.org/groups/5501489/items/WDCLZMKK"],"itemData":{"id":200,"type":"article-journal","container-title":"Journal of Machine Learning Research","issue":"56","page":"1929–1958","title":"Dropout: A Simple Way to Prevent Neural Networks from Overfitting","volume":"15","author":[{"family":"Srivastava","given":"Nitish"},{"family":"Hinton","given":"Geoffrey"},{"family":"Krizhevsky","given":"Alex"},{"family":"Sutskever","given":"Ilya"},{"family":"Salakhutdinov","given":"Ruslan"}],"issued":{"date-parts":[["2014"]]}}},{"id":201,"uris":["http://zotero.org/groups/5501489/items/LBM9XKR8"],"itemData":{"id":201,"type":"article-journal","abstract":"We develop a technique to test the hypothesis that multilayered, feed-forward networks with few units on the first hidden layer generalize better than networks with many units in the first layer. Large networks are trained to perform a classification task and the redundant units are removed (“pruning”) to produce the smallest network capable of performing the task. A technique for inserting layers where pruning has introduced linear inseparability is also described. Two tests of ability to generalize are used—the ability to classify training inputs corrupted by noise and the ability to classify new patterns from each class. The hypothesis is found to be false for networks trained with noisy inputs. Pruning to the minimum number of units in the first layer produces networks which correctly classify the training set but generalize poorly compared with larger networks.","container-title":"Neural Networks","DOI":"https://doi.org/10.1016/0893-6080(91)90033-2","ISSN":"0893-6080","issue":"1","page":"67-79","title":"Creating artificial neural networks that generalize","volume":"4","author":[{"family":"Sietsma","given":"Jocelyn"},{"family":"Dow","given":"Robert J. F."}],"issued":{"date-parts":[["1991"]]}}}],"schema":"https://github.com/citation-style-language/schema/raw/master/csl-citation.json"} </w:instrText>
      </w:r>
      <w:r w:rsidR="00E44B37" w:rsidRPr="00B753BD">
        <w:fldChar w:fldCharType="separate"/>
      </w:r>
      <w:r w:rsidR="008460B7" w:rsidRPr="00B753BD">
        <w:t>[23], [24]</w:t>
      </w:r>
      <w:r w:rsidR="00E44B37" w:rsidRPr="00B753BD">
        <w:fldChar w:fldCharType="end"/>
      </w:r>
      <w:r w:rsidR="00E76EA8" w:rsidRPr="00B753BD">
        <w:t>.</w:t>
      </w:r>
      <w:r w:rsidR="008460B7" w:rsidRPr="00B753BD">
        <w:t xml:space="preserve"> In this work, augmentation involved a random reflection on the X and Y axis of the image, a random rotation of the image from 20 to -20 degrees</w:t>
      </w:r>
      <w:r w:rsidR="00EE7DB4">
        <w:t xml:space="preserve"> around its centre</w:t>
      </w:r>
      <w:r w:rsidR="008460B7" w:rsidRPr="00B753BD">
        <w:t>, and a random scaling of 0.9 to 1.1.</w:t>
      </w:r>
      <w:r w:rsidR="00870AC3" w:rsidRPr="00B753BD">
        <w:t xml:space="preserve"> Following augmentation, the dataset was compiled into a training dataset (70%) and a validation dataset (30%).</w:t>
      </w:r>
    </w:p>
    <w:p w14:paraId="7494F31A" w14:textId="14C0EC38" w:rsidR="005120F3" w:rsidRPr="00146EFF" w:rsidRDefault="00146EFF" w:rsidP="0092641B">
      <w:pPr>
        <w:jc w:val="both"/>
        <w:rPr>
          <w:i/>
          <w:iCs/>
          <w:rPrChange w:id="37" w:author="Meurig Thomas" w:date="2024-06-24T17:37:00Z" w16du:dateUtc="2024-06-24T16:37:00Z">
            <w:rPr/>
          </w:rPrChange>
        </w:rPr>
      </w:pPr>
      <w:ins w:id="38" w:author="Meurig Thomas" w:date="2024-06-24T17:37:00Z" w16du:dateUtc="2024-06-24T16:37:00Z">
        <w:r w:rsidRPr="00146EFF">
          <w:rPr>
            <w:i/>
            <w:iCs/>
            <w:rPrChange w:id="39" w:author="Meurig Thomas" w:date="2024-06-24T17:37:00Z" w16du:dateUtc="2024-06-24T16:37:00Z">
              <w:rPr>
                <w:b/>
                <w:bCs/>
              </w:rPr>
            </w:rPrChange>
          </w:rPr>
          <w:t xml:space="preserve">2.2 </w:t>
        </w:r>
      </w:ins>
      <w:r w:rsidR="009C135F" w:rsidRPr="00146EFF">
        <w:rPr>
          <w:i/>
          <w:iCs/>
          <w:rPrChange w:id="40" w:author="Meurig Thomas" w:date="2024-06-24T17:37:00Z" w16du:dateUtc="2024-06-24T16:37:00Z">
            <w:rPr>
              <w:b/>
              <w:bCs/>
            </w:rPr>
          </w:rPrChange>
        </w:rPr>
        <w:t>Baseline Mod</w:t>
      </w:r>
      <w:r w:rsidR="00C0274B" w:rsidRPr="00146EFF">
        <w:rPr>
          <w:i/>
          <w:iCs/>
          <w:rPrChange w:id="41" w:author="Meurig Thomas" w:date="2024-06-24T17:37:00Z" w16du:dateUtc="2024-06-24T16:37:00Z">
            <w:rPr>
              <w:b/>
              <w:bCs/>
            </w:rPr>
          </w:rPrChange>
        </w:rPr>
        <w:t>e</w:t>
      </w:r>
      <w:r w:rsidR="00AE0BAA" w:rsidRPr="00146EFF">
        <w:rPr>
          <w:i/>
          <w:iCs/>
          <w:rPrChange w:id="42" w:author="Meurig Thomas" w:date="2024-06-24T17:37:00Z" w16du:dateUtc="2024-06-24T16:37:00Z">
            <w:rPr>
              <w:b/>
              <w:bCs/>
            </w:rPr>
          </w:rPrChange>
        </w:rPr>
        <w:t>l</w:t>
      </w:r>
    </w:p>
    <w:p w14:paraId="7DD2D7E8" w14:textId="17CC8B54" w:rsidR="005120F3" w:rsidRPr="00B753BD" w:rsidRDefault="00835D9B" w:rsidP="0092641B">
      <w:pPr>
        <w:jc w:val="both"/>
      </w:pPr>
      <w:r w:rsidRPr="00B753BD">
        <w:t xml:space="preserve">To begin, a baseline neural network was created as a foundation model for optimisation. </w:t>
      </w:r>
      <w:r w:rsidR="00A51E06" w:rsidRPr="00B753BD">
        <w:t xml:space="preserve">It used a filter size of 5x5 which was kept consistent for all subsequent model training. The baseline model consisted of 4 </w:t>
      </w:r>
      <w:r w:rsidR="00B713A9" w:rsidRPr="00B753BD">
        <w:t>b</w:t>
      </w:r>
      <w:r w:rsidR="00E73295" w:rsidRPr="00B753BD">
        <w:t>locks</w:t>
      </w:r>
      <w:r w:rsidR="00A51E06" w:rsidRPr="00B753BD">
        <w:t xml:space="preserve"> and 10 filters per </w:t>
      </w:r>
      <w:r w:rsidR="00B713A9" w:rsidRPr="00B753BD">
        <w:t>batches</w:t>
      </w:r>
      <w:r w:rsidR="00A51E06" w:rsidRPr="00B753BD">
        <w:t xml:space="preserve">. </w:t>
      </w:r>
      <w:r w:rsidR="00A236A8" w:rsidRPr="00B753BD">
        <w:t xml:space="preserve">Each block is of a standard architecture, containing a 2d convolution layer, </w:t>
      </w:r>
      <w:r w:rsidR="008942C8" w:rsidRPr="00B753BD">
        <w:t>batch normalization layer</w:t>
      </w:r>
      <w:commentRangeStart w:id="43"/>
      <w:r w:rsidR="008942C8" w:rsidRPr="00B753BD">
        <w:t xml:space="preserve">, RELU </w:t>
      </w:r>
      <w:commentRangeEnd w:id="43"/>
      <w:r w:rsidR="00146EFF">
        <w:rPr>
          <w:rStyle w:val="CommentReference"/>
        </w:rPr>
        <w:commentReference w:id="43"/>
      </w:r>
      <w:r w:rsidR="008942C8" w:rsidRPr="00B753BD">
        <w:t>layer and a max</w:t>
      </w:r>
      <w:r w:rsidR="000B6015" w:rsidRPr="00B753BD">
        <w:t xml:space="preserve"> p</w:t>
      </w:r>
      <w:r w:rsidR="008942C8" w:rsidRPr="00B753BD">
        <w:t xml:space="preserve">ooling layer. By varying the number of batches and stacking them on top of each other, we achieve a network with different architectures, modifying </w:t>
      </w:r>
      <w:r w:rsidR="007C343B" w:rsidRPr="00B753BD">
        <w:t>its</w:t>
      </w:r>
      <w:r w:rsidR="008942C8" w:rsidRPr="00B753BD">
        <w:t xml:space="preserve"> ability to learn the patterns from the training data and </w:t>
      </w:r>
      <w:r w:rsidR="007C343B">
        <w:t>improving overall</w:t>
      </w:r>
      <w:r w:rsidR="008942C8" w:rsidRPr="00B753BD">
        <w:t xml:space="preserve"> performance.</w:t>
      </w:r>
    </w:p>
    <w:p w14:paraId="59012113" w14:textId="19942045" w:rsidR="00421035" w:rsidRPr="00146EFF" w:rsidRDefault="00146EFF" w:rsidP="0092641B">
      <w:pPr>
        <w:jc w:val="both"/>
        <w:rPr>
          <w:i/>
          <w:iCs/>
          <w:rPrChange w:id="44" w:author="Meurig Thomas" w:date="2024-06-24T17:37:00Z" w16du:dateUtc="2024-06-24T16:37:00Z">
            <w:rPr>
              <w:b/>
              <w:bCs/>
            </w:rPr>
          </w:rPrChange>
        </w:rPr>
      </w:pPr>
      <w:ins w:id="45" w:author="Meurig Thomas" w:date="2024-06-24T17:37:00Z" w16du:dateUtc="2024-06-24T16:37:00Z">
        <w:r w:rsidRPr="00146EFF">
          <w:rPr>
            <w:i/>
            <w:iCs/>
            <w:rPrChange w:id="46" w:author="Meurig Thomas" w:date="2024-06-24T17:37:00Z" w16du:dateUtc="2024-06-24T16:37:00Z">
              <w:rPr>
                <w:b/>
                <w:bCs/>
              </w:rPr>
            </w:rPrChange>
          </w:rPr>
          <w:lastRenderedPageBreak/>
          <w:t xml:space="preserve">2.3 </w:t>
        </w:r>
      </w:ins>
      <w:r w:rsidR="00586CFF" w:rsidRPr="00146EFF">
        <w:rPr>
          <w:i/>
          <w:iCs/>
          <w:rPrChange w:id="47" w:author="Meurig Thomas" w:date="2024-06-24T17:37:00Z" w16du:dateUtc="2024-06-24T16:37:00Z">
            <w:rPr>
              <w:b/>
              <w:bCs/>
            </w:rPr>
          </w:rPrChange>
        </w:rPr>
        <w:t>Hyperparameter Selection</w:t>
      </w:r>
      <w:r w:rsidR="0016660A" w:rsidRPr="00146EFF">
        <w:rPr>
          <w:i/>
          <w:iCs/>
          <w:rPrChange w:id="48" w:author="Meurig Thomas" w:date="2024-06-24T17:37:00Z" w16du:dateUtc="2024-06-24T16:37:00Z">
            <w:rPr>
              <w:b/>
              <w:bCs/>
            </w:rPr>
          </w:rPrChange>
        </w:rPr>
        <w:t xml:space="preserve"> and Optimisation</w:t>
      </w:r>
    </w:p>
    <w:p w14:paraId="1A2726EB" w14:textId="559E70B3" w:rsidR="00F637B1" w:rsidRPr="00B753BD" w:rsidRDefault="00421035" w:rsidP="0092641B">
      <w:pPr>
        <w:jc w:val="both"/>
      </w:pPr>
      <w:r w:rsidRPr="00B753BD">
        <w:t xml:space="preserve">An important feature of designing and optimising neural networks is hyperparameter selection. </w:t>
      </w:r>
      <w:r w:rsidR="006E0F54" w:rsidRPr="00B753BD">
        <w:t xml:space="preserve">Hyperparameters are </w:t>
      </w:r>
      <w:r w:rsidR="00FB29D9" w:rsidRPr="00B753BD">
        <w:t xml:space="preserve">settings or configurations of the models, which are freely selectable within a certain range and influence </w:t>
      </w:r>
      <w:r w:rsidR="0016660A" w:rsidRPr="00B753BD">
        <w:t>model</w:t>
      </w:r>
      <w:r w:rsidR="00FB29D9" w:rsidRPr="00B753BD">
        <w:t xml:space="preserve"> performance. This differs to model parameters </w:t>
      </w:r>
      <w:r w:rsidR="004218FB" w:rsidRPr="00B753BD">
        <w:t>which</w:t>
      </w:r>
      <w:r w:rsidR="00FB29D9" w:rsidRPr="00B753BD">
        <w:t xml:space="preserve"> are chosen during the learning process by the model itself </w:t>
      </w:r>
      <w:r w:rsidR="00FB29D9" w:rsidRPr="00B753BD">
        <w:fldChar w:fldCharType="begin"/>
      </w:r>
      <w:r w:rsidR="008460B7" w:rsidRPr="00B753BD">
        <w:instrText xml:space="preserve"> ADDIN ZOTERO_ITEM CSL_CITATION {"citationID":"T3FpwPX0","properties":{"formattedCitation":"[25]","plainCitation":"[25]","noteIndex":0},"citationItems":[{"id":184,"uris":["http://zotero.org/groups/5501489/items/N2VCFNYZ"],"itemData":{"id":184,"type":"book","abstract":"This open access book provides a wealth of hands-on examples that illustrate how hyperparameter tuning can be applied in practice and gives deep insights into the working mechanisms of machine learning (ML) and deep learning (DL) methods. The aim of the book is to equip readers with the ability to achieve better results with significantly less time, costs, effort and resources using the methods described here. The case studies presented in this book can be run on a regular desktop or notebook computer. No high-performance computing facilities are required. The idea for the book originated in a study conducted by Bartz &amp; Bartz GmbH for the Federal Statistical Office of Germany (Destatis). Building on that study, the book is addressed to practitioners in industry as well as researchers, teachers and students in academia. The content focuses on the hyperparameter tuning of ML and DL algorithms, and is divided into two main parts: theory (Part I) and application (Part II). Essential topics covered include: a survey of important model parameters; four parameter tuning studies and one extensive global parameter tuning study; statistical analysis of the performance of ML and DL methods based on severity; and a new, consensus-ranking-based way to aggregate and analyze results from multiple algorithms. The book presents analyses of more than 30 hyperparameters from six relevant ML and DL methods, and provides source code so that users can reproduce the results. Accordingly, it serves as a handbook and textbook alike.","edition":"1st ed.","event-place":"Singapore","ISBN":"981-19517-0-5","language":"eng","publisher":"Springer","publisher-place":"Singapore","title":"Hyperparameter Tuning for Machine and Deep Learning with R : A Practical Guide.","author":[{"family":"Bartz","given":"Eva"},{"family":"Bartz-Beielstein","given":"Thomas"},{"family":"Zaefferer","given":"Martin"},{"family":"Mersmann","given":"Olaf"}],"issued":{"date-parts":[["2023"]]}}}],"schema":"https://github.com/citation-style-language/schema/raw/master/csl-citation.json"} </w:instrText>
      </w:r>
      <w:r w:rsidR="00FB29D9" w:rsidRPr="00B753BD">
        <w:fldChar w:fldCharType="separate"/>
      </w:r>
      <w:r w:rsidR="008460B7" w:rsidRPr="00B753BD">
        <w:t>[25]</w:t>
      </w:r>
      <w:r w:rsidR="00FB29D9" w:rsidRPr="00B753BD">
        <w:fldChar w:fldCharType="end"/>
      </w:r>
      <w:r w:rsidR="006E0F54" w:rsidRPr="00B753BD">
        <w:t xml:space="preserve">. </w:t>
      </w:r>
      <w:del w:id="49" w:author="Meurig Thomas" w:date="2024-06-24T17:44:00Z" w16du:dateUtc="2024-06-24T16:44:00Z">
        <w:r w:rsidR="006E0F54" w:rsidRPr="00B753BD" w:rsidDel="00763161">
          <w:delText>In this work, two methods of hyperparameter selection are considered.</w:delText>
        </w:r>
        <w:r w:rsidR="0016660A" w:rsidRPr="00B753BD" w:rsidDel="00763161">
          <w:delText xml:space="preserve"> </w:delText>
        </w:r>
      </w:del>
      <w:r w:rsidR="0016660A" w:rsidRPr="00B753BD">
        <w:t xml:space="preserve">The reason for performing hyperparameter optimisation, is because it considerable reduces the human effort in identifying the best combination of hyperparameters for best performance, improves the performance of the algorithm by customizing it to the given dataset/application, and it improves reproducibility and facilitates comparison between models </w:t>
      </w:r>
      <w:r w:rsidR="0016660A" w:rsidRPr="00B753BD">
        <w:fldChar w:fldCharType="begin"/>
      </w:r>
      <w:r w:rsidR="008460B7" w:rsidRPr="00B753BD">
        <w:instrText xml:space="preserve"> ADDIN ZOTERO_ITEM CSL_CITATION {"citationID":"yefdYIy9","properties":{"formattedCitation":"[26]","plainCitation":"[26]","noteIndex":0},"citationItems":[{"id":199,"uris":["http://zotero.org/groups/5501489/items/3LMUXNXJ"],"itemData":{"id":199,"type":"chapter","abstract":"Recent interest in complex and computationally expensive machine learning models with many hyperparameters, such as automated machine learning (AutoML) frameworks and deep neural networks, has resulted in a resurgence of research on hyperparameter optimization (HPO). In this chapter, we give an overview of the most prominent approaches for HPO. We first discuss blackbox function optimization methods based on model-free methods and Bayesian optimization. Since the high computational demand of many modern machine learning applications renders pure blackbox optimization extremely costly, we next focus on modern multi-fidelity methods that use (much) cheaper variants of the blackbox function to approximately assess the quality of hyperparameter settings. Lastly, we point to open problems and future research directions.","container-title":"Automated Machine Learning: Methods, Systems, Challenges","event-place":"Cham","ISBN":"978-3-030-05318-5","note":"DOI: 10.1007/978-3-030-05318-5_1","page":"3–33","publisher":"Springer International Publishing","publisher-place":"Cham","title":"Hyperparameter Optimization","URL":"https://doi.org/10.1007/978-3-030-05318-5_1","author":[{"family":"Feurer","given":"Matthias"},{"family":"Hutter","given":"Frank"}],"editor":[{"family":"Hutter","given":"Frank"},{"family":"Kotthoff","given":"Lars"},{"family":"Vanschoren","given":"Joaquin"}],"issued":{"date-parts":[["2019"]]}}}],"schema":"https://github.com/citation-style-language/schema/raw/master/csl-citation.json"} </w:instrText>
      </w:r>
      <w:r w:rsidR="0016660A" w:rsidRPr="00B753BD">
        <w:fldChar w:fldCharType="separate"/>
      </w:r>
      <w:r w:rsidR="008460B7" w:rsidRPr="00B753BD">
        <w:t>[26]</w:t>
      </w:r>
      <w:r w:rsidR="0016660A" w:rsidRPr="00B753BD">
        <w:fldChar w:fldCharType="end"/>
      </w:r>
      <w:r w:rsidR="0016660A" w:rsidRPr="00B753BD">
        <w:t>.</w:t>
      </w:r>
      <w:r w:rsidR="00100EDD" w:rsidRPr="00B753BD">
        <w:t xml:space="preserve"> In this work, two methods of hyperparameter optimisation were performed: </w:t>
      </w:r>
      <w:del w:id="50" w:author="Meurig Thomas" w:date="2024-06-24T17:45:00Z" w16du:dateUtc="2024-06-24T16:45:00Z">
        <w:r w:rsidR="00100EDD" w:rsidRPr="00B753BD" w:rsidDel="00BC0901">
          <w:delText xml:space="preserve">grid </w:delText>
        </w:r>
      </w:del>
      <w:proofErr w:type="spellStart"/>
      <w:ins w:id="51" w:author="Meurig Thomas" w:date="2024-06-24T17:45:00Z" w16du:dateUtc="2024-06-24T16:45:00Z">
        <w:r w:rsidR="00BC0901">
          <w:t>i</w:t>
        </w:r>
        <w:proofErr w:type="spellEnd"/>
        <w:r w:rsidR="00BC0901">
          <w:t>) G</w:t>
        </w:r>
        <w:r w:rsidR="00BC0901" w:rsidRPr="00B753BD">
          <w:t xml:space="preserve">rid </w:t>
        </w:r>
      </w:ins>
      <w:r w:rsidR="00100EDD" w:rsidRPr="00B753BD">
        <w:t xml:space="preserve">search and </w:t>
      </w:r>
      <w:ins w:id="52" w:author="Meurig Thomas" w:date="2024-06-24T17:45:00Z" w16du:dateUtc="2024-06-24T16:45:00Z">
        <w:r w:rsidR="00BC0901">
          <w:t xml:space="preserve">ii) </w:t>
        </w:r>
      </w:ins>
      <w:r w:rsidR="00100EDD" w:rsidRPr="00B753BD">
        <w:t>Bayesian optimisation.</w:t>
      </w:r>
    </w:p>
    <w:p w14:paraId="7CA5A0B7" w14:textId="27C68D6F" w:rsidR="00996E6C" w:rsidRPr="00B753BD" w:rsidRDefault="00CC742C" w:rsidP="0092641B">
      <w:pPr>
        <w:jc w:val="both"/>
      </w:pPr>
      <w:r w:rsidRPr="00B753BD">
        <w:t xml:space="preserve">Grid search is a basic </w:t>
      </w:r>
      <w:r w:rsidR="000421CD" w:rsidRPr="00B753BD">
        <w:t xml:space="preserve">hyperparameter tuning method </w:t>
      </w:r>
      <w:r w:rsidR="002F251C" w:rsidRPr="00B753BD">
        <w:t>where a</w:t>
      </w:r>
      <w:r w:rsidR="009F0453" w:rsidRPr="00B753BD">
        <w:t xml:space="preserve"> model is built using each combination of hyperparameters, trained, and then evaluated based on </w:t>
      </w:r>
      <w:r w:rsidR="002F251C" w:rsidRPr="00B753BD">
        <w:t>its</w:t>
      </w:r>
      <w:r w:rsidR="009F0453" w:rsidRPr="00B753BD">
        <w:t xml:space="preserve"> performance</w:t>
      </w:r>
      <w:r w:rsidR="002F251C" w:rsidRPr="00B753BD">
        <w:t xml:space="preserve"> </w:t>
      </w:r>
      <w:r w:rsidR="002F251C" w:rsidRPr="00B753BD">
        <w:fldChar w:fldCharType="begin"/>
      </w:r>
      <w:r w:rsidR="008460B7" w:rsidRPr="00B753BD">
        <w:instrText xml:space="preserve"> ADDIN ZOTERO_ITEM CSL_CITATION {"citationID":"htrnX3x5","properties":{"formattedCitation":"[27]","plainCitation":"[27]","noteIndex":0},"citationItems":[{"id":183,"uris":["http://zotero.org/groups/5501489/items/LVDFEZWZ"],"itemData":{"id":183,"type":"article-journal","container-title":"Informatica Economica","issue":"2","note":"ISBN: 1453-1305","title":"Basic Hyperparameters Tuning Methods for Classification Algorithms.","volume":"25","author":[{"family":"Antal-Vaida","given":"Claudia"}],"issued":{"date-parts":[["2021"]]}}}],"schema":"https://github.com/citation-style-language/schema/raw/master/csl-citation.json"} </w:instrText>
      </w:r>
      <w:r w:rsidR="002F251C" w:rsidRPr="00B753BD">
        <w:fldChar w:fldCharType="separate"/>
      </w:r>
      <w:r w:rsidR="008460B7" w:rsidRPr="00B753BD">
        <w:t>[27]</w:t>
      </w:r>
      <w:r w:rsidR="002F251C" w:rsidRPr="00B753BD">
        <w:fldChar w:fldCharType="end"/>
      </w:r>
      <w:r w:rsidR="009F0453" w:rsidRPr="00B753BD">
        <w:t>.</w:t>
      </w:r>
      <w:r w:rsidR="000013EB" w:rsidRPr="00B753BD">
        <w:t xml:space="preserve"> </w:t>
      </w:r>
      <w:r w:rsidR="009F0453" w:rsidRPr="00B753BD">
        <w:t xml:space="preserve">In this grid search, </w:t>
      </w:r>
      <w:r w:rsidR="00DD229E" w:rsidRPr="00B753BD">
        <w:t>the number of batches and filters in the CNN were</w:t>
      </w:r>
      <w:r w:rsidR="00DF5F5F" w:rsidRPr="00B753BD">
        <w:t xml:space="preserve"> explored, to evaluate which combination of these two CNN characteristics yields the optimal performance</w:t>
      </w:r>
      <w:r w:rsidR="00DD229E" w:rsidRPr="00B753BD">
        <w:t>.</w:t>
      </w:r>
      <w:r w:rsidR="000013EB" w:rsidRPr="00B753BD">
        <w:t xml:space="preserve"> </w:t>
      </w:r>
      <w:r w:rsidR="008A6CFB" w:rsidRPr="00B753BD">
        <w:t>A disadvantage to grid</w:t>
      </w:r>
      <w:r w:rsidR="001F1C7C" w:rsidRPr="00B753BD">
        <w:t xml:space="preserve"> </w:t>
      </w:r>
      <w:r w:rsidR="008A6CFB" w:rsidRPr="00B753BD">
        <w:t>search is</w:t>
      </w:r>
      <w:r w:rsidR="001F1C7C" w:rsidRPr="00B753BD">
        <w:t xml:space="preserve"> that as the range of values being explored increases, the computational efficiency of the algorithm drastically decreases.</w:t>
      </w:r>
      <w:r w:rsidR="00996E6C" w:rsidRPr="00B753BD">
        <w:t xml:space="preserve"> To combat this, each model trained during grid search used 25% of the baseline training dataset, improving computational efficiency of the algorithm. </w:t>
      </w:r>
      <w:r w:rsidR="00F11F90" w:rsidRPr="00B753BD">
        <w:t xml:space="preserve">The optimal CNN architecture that yielded the optimal results in grid search was then trained with the full baseline training dataset, to evaluate its performance on </w:t>
      </w:r>
      <w:r w:rsidR="004A7F99" w:rsidRPr="00B753BD">
        <w:t>a noisy dataset.</w:t>
      </w:r>
      <w:r w:rsidR="00996E6C" w:rsidRPr="00B753BD">
        <w:t xml:space="preserve"> </w:t>
      </w:r>
      <w:r w:rsidR="000013EB" w:rsidRPr="00B753BD">
        <w:t xml:space="preserve">During grid search, CNN </w:t>
      </w:r>
      <w:r w:rsidR="00E92684" w:rsidRPr="00B753BD">
        <w:t>architectures with 2-7 blocks and 5 to 25 filters (with increments of 5) were explored.</w:t>
      </w:r>
    </w:p>
    <w:p w14:paraId="2E6689F9" w14:textId="55C9777B" w:rsidR="00D06893" w:rsidRPr="00B753BD" w:rsidRDefault="003929FC" w:rsidP="0092641B">
      <w:pPr>
        <w:jc w:val="both"/>
      </w:pPr>
      <w:r w:rsidRPr="00B753BD">
        <w:t>Bayesian optimisation is a more advanced approach to hyperparameter optimisation</w:t>
      </w:r>
      <w:r w:rsidR="00FD4225" w:rsidRPr="00B753BD">
        <w:t xml:space="preserve">. </w:t>
      </w:r>
      <w:r w:rsidR="00C83D53">
        <w:t>The algorithm builds a response surface model using the mean and uncertainty predictions to guide the selection of subsequent data collection</w:t>
      </w:r>
      <w:r w:rsidR="00FD4225" w:rsidRPr="00B753BD">
        <w:t xml:space="preserve"> </w:t>
      </w:r>
      <w:r w:rsidR="00FD4225" w:rsidRPr="00B753BD">
        <w:fldChar w:fldCharType="begin"/>
      </w:r>
      <w:r w:rsidR="008460B7" w:rsidRPr="00B753BD">
        <w:instrText xml:space="preserve"> ADDIN ZOTERO_ITEM CSL_CITATION {"citationID":"zhLmSYuO","properties":{"formattedCitation":"[28]","plainCitation":"[28]","noteIndex":0},"citationItems":[{"id":177,"uris":["http://zotero.org/groups/5501489/items/85BC7KKB"],"itemData":{"id":177,"type":"article-journal","abstract":"Many real-world optimisation problems such as hyperparameter tuning in machine learning or simulation-based optimisation can be formulated as expensive-to-evaluate black-box functions. A popular approach to tackle such problems is Bayesian optimisation, which builds a response surface model based on the data collected so far, and uses the mean and uncertainty predicted by the model to decide what information to collect next. In this article, we propose a generalisation of the well-known Knowledge Gradient acquisition function that allows it to handle constraints. We empirically compare the new algorithm with four other state-of-the-art constrained Bayesian optimisation algorithms and demonstrate its superior performance. We also prove theoretical convergence in the infinite budget limit.","container-title":"ACM Trans. Model. Comput. Simul.","DOI":"10.1145/3641544","ISSN":"1049-3301","issue":"2","note":"publisher-place: New York, NY, USA\npublisher: Association for Computing Machinery","title":"Bayesian Optimisation for Constrained Problems","URL":"https://doi.org/10.1145/3641544","volume":"34","author":[{"family":"Ungredda","given":"Juan"},{"family":"Branke","given":"Juergen"}],"issued":{"date-parts":[["2024",4]]}}}],"schema":"https://github.com/citation-style-language/schema/raw/master/csl-citation.json"} </w:instrText>
      </w:r>
      <w:r w:rsidR="00FD4225" w:rsidRPr="00B753BD">
        <w:fldChar w:fldCharType="separate"/>
      </w:r>
      <w:r w:rsidR="008460B7" w:rsidRPr="00B753BD">
        <w:t>[28]</w:t>
      </w:r>
      <w:r w:rsidR="00FD4225" w:rsidRPr="00B753BD">
        <w:fldChar w:fldCharType="end"/>
      </w:r>
      <w:r w:rsidR="00FD4225" w:rsidRPr="00B753BD">
        <w:t>.</w:t>
      </w:r>
      <w:r w:rsidR="00B40775" w:rsidRPr="00B753BD">
        <w:t xml:space="preserve"> Due to its ability to learn from previous iterations, Bayesian optimisation offers a more efficient approach to hyperparameter selection</w:t>
      </w:r>
      <w:r w:rsidR="00DE13D4" w:rsidRPr="00B753BD">
        <w:t xml:space="preserve"> and Neural Architecture Search</w:t>
      </w:r>
      <w:r w:rsidR="002D50DA" w:rsidRPr="00B753BD">
        <w:t xml:space="preserve"> when compared to grid search</w:t>
      </w:r>
      <w:r w:rsidR="00DE13D4" w:rsidRPr="00B753BD">
        <w:t xml:space="preserve"> </w:t>
      </w:r>
      <w:r w:rsidR="00DE13D4" w:rsidRPr="00B753BD">
        <w:fldChar w:fldCharType="begin"/>
      </w:r>
      <w:r w:rsidR="008460B7" w:rsidRPr="00B753BD">
        <w:instrText xml:space="preserve"> ADDIN ZOTERO_ITEM CSL_CITATION {"citationID":"V99HN5O5","properties":{"formattedCitation":"[29]","plainCitation":"[29]","noteIndex":0},"citationItems":[{"id":178,"uris":["http://zotero.org/groups/5501489/items/SE8KLWIP"],"itemData":{"id":178,"type":"article-journal","abstract":"Bayesian Optimisation (BO) refers to a class of methods for global optimisation of a function \\(f\\) which is only accessible via point evaluations. It is typically used in settings where \\(f\\) is expensive to evaluate. A common use case for BO in machine learning is model selection, where it is not possible to analytically model the generalisation performance of a statistical model, and we resort to noisy and expensive training and validation procedures to choose the best model. Conventional BO methods have focused on Euclidean and categorical domains, which, in the context of model selection, only permits tuning scalar hyper-parameters of machine learning algorithms. However, with the surge of interest in deep learning, there is an increasing demand to tune neural network \\emph{architectures}. In this work, we develop NASBOT, a Gaussian process based BO framework for neural architecture search. To accomplish this, we develop a distance metric in the space of neural network architectures which can be computed efficiently via an optimal transport program. This distance might be of independent interest to the deep learning community as it may find applications outside of BO. We demonstrate that NASBOT outperforms other alternatives for architecture search in several cross validation based model selection tasks on multi-layer perceptrons and convolutional neural networks.","archive":"Publicly Available Content Database; SciTech Premium Collection","archive_location":"2073873410","container-title":"arXiv.org","language":"English","note":"publisher-place: Ithaca","title":"Neural Architecture Search with Bayesian Optimisation and Optimal Transport","URL":"https://www.proquest.com/working-papers/neural-architecture-search-with-bayesian/docview/2073873410/se-2?accountid=13828","author":[{"family":"Kandasamy","given":"Kirthevasan"},{"family":"Neiswanger","given":"Willie"},{"family":"Schneider","given":"Jeff"},{"family":"Poczos","given":"Barnabas"},{"family":"Xing","given":"Eric"}],"issued":{"date-parts":[["2018"]]}}}],"schema":"https://github.com/citation-style-language/schema/raw/master/csl-citation.json"} </w:instrText>
      </w:r>
      <w:r w:rsidR="00DE13D4" w:rsidRPr="00B753BD">
        <w:fldChar w:fldCharType="separate"/>
      </w:r>
      <w:r w:rsidR="008460B7" w:rsidRPr="00B753BD">
        <w:t>[29]</w:t>
      </w:r>
      <w:r w:rsidR="00DE13D4" w:rsidRPr="00B753BD">
        <w:fldChar w:fldCharType="end"/>
      </w:r>
      <w:r w:rsidR="00DE13D4" w:rsidRPr="00B753BD">
        <w:t xml:space="preserve">. </w:t>
      </w:r>
      <w:r w:rsidR="00B40775" w:rsidRPr="00B753BD">
        <w:t>Due to this improvement compared to grid search,</w:t>
      </w:r>
      <w:r w:rsidR="003751E9" w:rsidRPr="00B753BD">
        <w:t xml:space="preserve"> the scope of hyperparameters explored during optimisation was widened. This include</w:t>
      </w:r>
      <w:r w:rsidR="00490C23">
        <w:t>d</w:t>
      </w:r>
      <w:r w:rsidR="003751E9" w:rsidRPr="00B753BD">
        <w:t xml:space="preserve"> varying the </w:t>
      </w:r>
      <w:r w:rsidR="00D44EB7" w:rsidRPr="00B753BD">
        <w:t>number of batches, number of filters, initial learn rate, mini batch size, learn rate drop factor, and learn rate drop period.</w:t>
      </w:r>
    </w:p>
    <w:p w14:paraId="31470804" w14:textId="6542851C" w:rsidR="0012073C" w:rsidRDefault="00A34836" w:rsidP="0092641B">
      <w:pPr>
        <w:jc w:val="both"/>
        <w:rPr>
          <w:b/>
          <w:bCs/>
        </w:rPr>
      </w:pPr>
      <w:r>
        <w:rPr>
          <w:b/>
          <w:bCs/>
        </w:rPr>
        <w:t>Results and Discuss</w:t>
      </w:r>
      <w:r w:rsidR="004D2949">
        <w:rPr>
          <w:b/>
          <w:bCs/>
        </w:rPr>
        <w:t>ion</w:t>
      </w:r>
    </w:p>
    <w:p w14:paraId="288030D7" w14:textId="57F04C68" w:rsidR="00D01795" w:rsidRDefault="00B755BD" w:rsidP="0092641B">
      <w:pPr>
        <w:jc w:val="both"/>
      </w:pPr>
      <w:commentRangeStart w:id="53"/>
      <w:r>
        <w:lastRenderedPageBreak/>
        <w:t>Confusion matrices describing the performance of the baseline model and models produced using optimisation methods are shown in Figure 2.</w:t>
      </w:r>
      <w:r w:rsidR="00476E35">
        <w:t xml:space="preserve"> </w:t>
      </w:r>
      <w:commentRangeEnd w:id="53"/>
      <w:r w:rsidR="00BC2564">
        <w:rPr>
          <w:rStyle w:val="CommentReference"/>
        </w:rPr>
        <w:commentReference w:id="53"/>
      </w:r>
      <w:commentRangeStart w:id="54"/>
      <w:r w:rsidR="00371320">
        <w:t>Table 1 presents the performance of each model in accurately classifying various defects within the validation dataset along with its total accuracy</w:t>
      </w:r>
      <w:r w:rsidR="0047738B">
        <w:t>.</w:t>
      </w:r>
      <w:r w:rsidR="00476E35">
        <w:t xml:space="preserve"> </w:t>
      </w:r>
      <w:commentRangeEnd w:id="54"/>
      <w:r w:rsidR="00CF439F">
        <w:rPr>
          <w:rStyle w:val="CommentReference"/>
        </w:rPr>
        <w:commentReference w:id="54"/>
      </w:r>
      <w:r w:rsidR="00403C16">
        <w:t>There was a steady increase in model classification performance as different optimisation methods were used to vary the hyperparameters of the model</w:t>
      </w:r>
      <w:r w:rsidR="00624D1F">
        <w:t xml:space="preserve">, with the </w:t>
      </w:r>
      <w:r w:rsidR="00222434">
        <w:t>Bayesian optimised model</w:t>
      </w:r>
      <w:r w:rsidR="00624D1F">
        <w:t xml:space="preserve"> yielding the </w:t>
      </w:r>
      <w:del w:id="55" w:author="Meurig Thomas" w:date="2024-06-24T17:38:00Z" w16du:dateUtc="2024-06-24T16:38:00Z">
        <w:r w:rsidR="00624D1F" w:rsidDel="00146EFF">
          <w:delText xml:space="preserve">best </w:delText>
        </w:r>
      </w:del>
      <w:ins w:id="56" w:author="Meurig Thomas" w:date="2024-06-24T17:38:00Z" w16du:dateUtc="2024-06-24T16:38:00Z">
        <w:r w:rsidR="00146EFF">
          <w:t>highest</w:t>
        </w:r>
        <w:r w:rsidR="00146EFF">
          <w:t xml:space="preserve"> </w:t>
        </w:r>
        <w:r w:rsidR="00146EFF">
          <w:t xml:space="preserve">overall </w:t>
        </w:r>
      </w:ins>
      <w:r w:rsidR="00624D1F">
        <w:t>classification performance</w:t>
      </w:r>
      <w:ins w:id="57" w:author="Meurig Thomas" w:date="2024-06-24T17:38:00Z" w16du:dateUtc="2024-06-24T16:38:00Z">
        <w:r w:rsidR="00146EFF">
          <w:t xml:space="preserve"> of approximately 92%</w:t>
        </w:r>
      </w:ins>
      <w:r w:rsidR="00624D1F">
        <w:t>.</w:t>
      </w:r>
      <w:r w:rsidR="00476E35">
        <w:t xml:space="preserve"> </w:t>
      </w:r>
      <w:r w:rsidR="00C45AFB">
        <w:rPr>
          <w:noProof/>
        </w:rPr>
        <w:t xml:space="preserve">The network produced by gridsearch optimisation contained 7 batches and 10 filters, whereas Bayesian optimisation </w:t>
      </w:r>
      <w:r w:rsidR="00AB78B9">
        <w:rPr>
          <w:noProof/>
        </w:rPr>
        <w:t>created a model with 8 batches and 26 filters</w:t>
      </w:r>
      <w:r w:rsidR="00624D1F">
        <w:rPr>
          <w:noProof/>
        </w:rPr>
        <w:t xml:space="preserve">. </w:t>
      </w:r>
      <w:commentRangeStart w:id="58"/>
      <w:r w:rsidR="00624D1F">
        <w:rPr>
          <w:noProof/>
        </w:rPr>
        <w:t>This suggests that CNNs with more complex architectures yield</w:t>
      </w:r>
      <w:r w:rsidR="00871BFE">
        <w:rPr>
          <w:noProof/>
        </w:rPr>
        <w:t xml:space="preserve"> better results, as they are </w:t>
      </w:r>
      <w:r w:rsidR="006F7F8D">
        <w:rPr>
          <w:noProof/>
        </w:rPr>
        <w:t>better</w:t>
      </w:r>
      <w:r w:rsidR="00871BFE">
        <w:rPr>
          <w:noProof/>
        </w:rPr>
        <w:t xml:space="preserve"> able to capture distinctive features between different types of microstructural defects.</w:t>
      </w:r>
      <w:r w:rsidR="00476E35">
        <w:t xml:space="preserve"> </w:t>
      </w:r>
      <w:commentRangeEnd w:id="58"/>
      <w:r w:rsidR="00BC2564">
        <w:rPr>
          <w:rStyle w:val="CommentReference"/>
        </w:rPr>
        <w:commentReference w:id="58"/>
      </w:r>
    </w:p>
    <w:p w14:paraId="2919C772" w14:textId="48B0FBA3" w:rsidR="005343DF" w:rsidRDefault="008D60D2" w:rsidP="0092641B">
      <w:pPr>
        <w:jc w:val="both"/>
      </w:pPr>
      <w:r w:rsidRPr="005343DF">
        <w:rPr>
          <w:noProof/>
          <w:highlight w:val="yellow"/>
        </w:rPr>
        <w:t>Similar to supervised ML models produced by Aziz et al.</w:t>
      </w:r>
      <w:ins w:id="59" w:author="Meurig Thomas" w:date="2024-06-24T17:12:00Z" w16du:dateUtc="2024-06-24T16:12:00Z">
        <w:r w:rsidR="00263727">
          <w:rPr>
            <w:noProof/>
            <w:highlight w:val="yellow"/>
          </w:rPr>
          <w:t xml:space="preserve"> [REF]</w:t>
        </w:r>
      </w:ins>
      <w:r w:rsidRPr="005343DF">
        <w:rPr>
          <w:noProof/>
          <w:highlight w:val="yellow"/>
        </w:rPr>
        <w:t xml:space="preserve">, the CNNs faced consistent challenges in accurately classifying ‘Pore with Crack’ defects. These defects combine the characteristics of ‘Pore’ and ‘Crack’ defects, which already exist as separate classes in the dataset. The CNNs struggle due to </w:t>
      </w:r>
      <w:commentRangeStart w:id="60"/>
      <w:r w:rsidRPr="005343DF">
        <w:rPr>
          <w:noProof/>
          <w:highlight w:val="yellow"/>
        </w:rPr>
        <w:t>overlapping features</w:t>
      </w:r>
      <w:commentRangeEnd w:id="60"/>
      <w:r w:rsidR="00263727">
        <w:rPr>
          <w:rStyle w:val="CommentReference"/>
        </w:rPr>
        <w:commentReference w:id="60"/>
      </w:r>
      <w:r w:rsidRPr="005343DF">
        <w:rPr>
          <w:noProof/>
          <w:highlight w:val="yellow"/>
        </w:rPr>
        <w:t xml:space="preserve"> between these classes</w:t>
      </w:r>
      <w:r w:rsidR="00120BE6" w:rsidRPr="005343DF">
        <w:rPr>
          <w:noProof/>
          <w:highlight w:val="yellow"/>
        </w:rPr>
        <w:t xml:space="preserve">, making it difficult to distinguish and classify them effectively. </w:t>
      </w:r>
      <w:commentRangeStart w:id="61"/>
      <w:r w:rsidR="0068038D" w:rsidRPr="005343DF">
        <w:rPr>
          <w:noProof/>
          <w:highlight w:val="yellow"/>
        </w:rPr>
        <w:t>Moreover, this disparity could also stem from the imbalance in the dataset, where there were only 254 instances of ‘Pore with Crack’ defects out of a total of 4800 defects</w:t>
      </w:r>
      <w:commentRangeEnd w:id="61"/>
      <w:r w:rsidR="00565EC7">
        <w:rPr>
          <w:rStyle w:val="CommentReference"/>
        </w:rPr>
        <w:commentReference w:id="61"/>
      </w:r>
      <w:r w:rsidR="0068038D" w:rsidRPr="005343DF">
        <w:rPr>
          <w:noProof/>
          <w:highlight w:val="yellow"/>
        </w:rPr>
        <w:t>. This imbalance may suggest that the model is overfitting to the more prevalent defect types.</w:t>
      </w:r>
      <w:r w:rsidR="00476E35">
        <w:t xml:space="preserve"> </w:t>
      </w:r>
    </w:p>
    <w:p w14:paraId="5A53C769" w14:textId="0BC2FCFB" w:rsidR="001D0908" w:rsidRPr="00E50098" w:rsidRDefault="0086296B" w:rsidP="0092641B">
      <w:pPr>
        <w:jc w:val="both"/>
      </w:pPr>
      <w:r>
        <w:rPr>
          <w:noProof/>
        </w:rPr>
        <w:t xml:space="preserve">Despite it’s poor performance in correctly classifying ‘Pore with Crack’ defects, the models showed </w:t>
      </w:r>
      <w:commentRangeStart w:id="62"/>
      <w:r>
        <w:rPr>
          <w:noProof/>
        </w:rPr>
        <w:t>excpetional</w:t>
      </w:r>
      <w:commentRangeEnd w:id="62"/>
      <w:r w:rsidR="00D4054A">
        <w:rPr>
          <w:rStyle w:val="CommentReference"/>
        </w:rPr>
        <w:commentReference w:id="62"/>
      </w:r>
      <w:r>
        <w:rPr>
          <w:noProof/>
        </w:rPr>
        <w:t xml:space="preserve"> capability at distinguishing between ‘Lack of Fusion’, ‘Pore’ and ‘Crack’ defects. </w:t>
      </w:r>
      <w:commentRangeStart w:id="63"/>
      <w:r>
        <w:rPr>
          <w:noProof/>
        </w:rPr>
        <w:t xml:space="preserve">The final model produced by Bayesian Optimisation </w:t>
      </w:r>
      <w:r w:rsidR="006C6A65">
        <w:rPr>
          <w:noProof/>
        </w:rPr>
        <w:t>showed</w:t>
      </w:r>
      <w:r>
        <w:rPr>
          <w:noProof/>
        </w:rPr>
        <w:t xml:space="preserve"> a overall performance of 91.6%, </w:t>
      </w:r>
      <w:r w:rsidR="006C6A65">
        <w:rPr>
          <w:noProof/>
        </w:rPr>
        <w:t>which</w:t>
      </w:r>
      <w:r>
        <w:rPr>
          <w:noProof/>
        </w:rPr>
        <w:t xml:space="preserve"> </w:t>
      </w:r>
      <w:del w:id="64" w:author="Meurig Thomas" w:date="2024-06-24T17:14:00Z" w16du:dateUtc="2024-06-24T16:14:00Z">
        <w:r w:rsidDel="00D4054A">
          <w:rPr>
            <w:noProof/>
          </w:rPr>
          <w:delText xml:space="preserve">rivals </w:delText>
        </w:r>
      </w:del>
      <w:ins w:id="65" w:author="Meurig Thomas" w:date="2024-06-24T17:14:00Z" w16du:dateUtc="2024-06-24T16:14:00Z">
        <w:r w:rsidR="00D4054A">
          <w:rPr>
            <w:noProof/>
          </w:rPr>
          <w:t>is similar to</w:t>
        </w:r>
        <w:r w:rsidR="00D4054A">
          <w:rPr>
            <w:noProof/>
          </w:rPr>
          <w:t xml:space="preserve"> </w:t>
        </w:r>
      </w:ins>
      <w:r>
        <w:rPr>
          <w:noProof/>
        </w:rPr>
        <w:t xml:space="preserve">that of </w:t>
      </w:r>
      <w:r w:rsidR="00A501E9">
        <w:rPr>
          <w:noProof/>
        </w:rPr>
        <w:t>models</w:t>
      </w:r>
      <w:r>
        <w:rPr>
          <w:noProof/>
        </w:rPr>
        <w:t xml:space="preserve"> produced by Aziz et al</w:t>
      </w:r>
      <w:r w:rsidR="003601D8">
        <w:rPr>
          <w:noProof/>
        </w:rPr>
        <w:t>.</w:t>
      </w:r>
      <w:r>
        <w:rPr>
          <w:noProof/>
        </w:rPr>
        <w:t xml:space="preserve"> </w:t>
      </w:r>
      <w:r>
        <w:rPr>
          <w:noProof/>
        </w:rPr>
        <w:fldChar w:fldCharType="begin"/>
      </w:r>
      <w:r>
        <w:rPr>
          <w:noProof/>
        </w:rPr>
        <w:instrText xml:space="preserve"> ADDIN ZOTERO_ITEM CSL_CITATION {"citationID":"XksiLPtc","properties":{"formattedCitation":"[20]","plainCitation":"[20]","noteIndex":0},"citationItems":[{"id":38,"uris":["http://zotero.org/groups/5501489/items/LIAIM2ZR"],"itemData":{"id":38,"type":"article-journal","abstract":"The presence of undesirable microstructural features in additively manufactured components, such as cracks, pores and lack of fusion defects presents a challenge for engineers, particularly if these components are applied in structure-critical applications. Such features might need to be manually classified, counted and their size distributions measured during metallographic evaluation, which is a time-consuming task. In this study, the performance of two supervised machine learning methods (kth-nearest neighbours and decision trees) to automatically classify typical defects found during metallographic examination of additively manufactured nickel alloys is briefly outlined and discussed.","container-title":"Materials Science and Technology","DOI":"10.1080/02670836.2023.2207337","issue":"16","note":"_eprint: https://doi.org/10.1080/02670836.2023.2207337","page":"2464-2468","title":"Classification of defects in additively manufactured nickel alloys using supervised machine learning","volume":"39","author":[{"family":"Aziz","given":"Ubaid"},{"family":"Bradshaw","given":"Andrew"},{"family":"Lim","given":"Justin"},{"family":"Thomas","given":"Meurig"}],"issued":{"date-parts":[["2023"]]}}}],"schema":"https://github.com/citation-style-language/schema/raw/master/csl-citation.json"} </w:instrText>
      </w:r>
      <w:r>
        <w:rPr>
          <w:noProof/>
        </w:rPr>
        <w:fldChar w:fldCharType="separate"/>
      </w:r>
      <w:r w:rsidRPr="0086296B">
        <w:t>[20]</w:t>
      </w:r>
      <w:r>
        <w:rPr>
          <w:noProof/>
        </w:rPr>
        <w:fldChar w:fldCharType="end"/>
      </w:r>
      <w:r>
        <w:rPr>
          <w:noProof/>
        </w:rPr>
        <w:t>.</w:t>
      </w:r>
      <w:commentRangeEnd w:id="63"/>
      <w:r w:rsidR="00D04F4B">
        <w:rPr>
          <w:rStyle w:val="CommentReference"/>
        </w:rPr>
        <w:commentReference w:id="63"/>
      </w:r>
      <w:r w:rsidR="00023AD4">
        <w:t xml:space="preserve"> </w:t>
      </w:r>
      <w:commentRangeStart w:id="66"/>
      <w:r w:rsidR="00A453E5">
        <w:rPr>
          <w:noProof/>
        </w:rPr>
        <w:t>It should be noted that the performance of the optimal models do vary each time the model was trained</w:t>
      </w:r>
      <w:r w:rsidR="00B62FA0">
        <w:rPr>
          <w:noProof/>
        </w:rPr>
        <w:t xml:space="preserve">. </w:t>
      </w:r>
      <w:commentRangeEnd w:id="66"/>
      <w:r w:rsidR="0092641B">
        <w:rPr>
          <w:rStyle w:val="CommentReference"/>
        </w:rPr>
        <w:commentReference w:id="66"/>
      </w:r>
      <w:r w:rsidR="00B62FA0">
        <w:rPr>
          <w:noProof/>
        </w:rPr>
        <w:t xml:space="preserve">This variability stems from factors such as the stochastic nature of training algorithms, such as stochastic gradient descent, which randomly selects mini-batches and adjusts learning rates based on varying gradients. </w:t>
      </w:r>
      <w:commentRangeStart w:id="67"/>
      <w:r w:rsidR="00B62FA0">
        <w:rPr>
          <w:noProof/>
        </w:rPr>
        <w:t xml:space="preserve">Additionally, data shuffling between </w:t>
      </w:r>
      <w:r w:rsidR="00194667">
        <w:rPr>
          <w:noProof/>
        </w:rPr>
        <w:t xml:space="preserve">training </w:t>
      </w:r>
      <w:r w:rsidR="00B62FA0">
        <w:rPr>
          <w:noProof/>
        </w:rPr>
        <w:t>epochs and random weight initialisation lead</w:t>
      </w:r>
      <w:r w:rsidR="00F84B92">
        <w:rPr>
          <w:noProof/>
        </w:rPr>
        <w:t>s</w:t>
      </w:r>
      <w:r w:rsidR="00B62FA0">
        <w:rPr>
          <w:noProof/>
        </w:rPr>
        <w:t xml:space="preserve"> to diverse starting points and optimisation paths during training sessions.</w:t>
      </w:r>
      <w:r w:rsidR="007F3749">
        <w:rPr>
          <w:noProof/>
        </w:rPr>
        <w:t xml:space="preserve"> </w:t>
      </w:r>
      <w:r w:rsidR="0097517A">
        <w:rPr>
          <w:noProof/>
        </w:rPr>
        <w:t>B</w:t>
      </w:r>
      <w:r w:rsidR="00382319">
        <w:rPr>
          <w:noProof/>
        </w:rPr>
        <w:t xml:space="preserve">aseline models converged to usually 85-88% in </w:t>
      </w:r>
      <w:r w:rsidR="002A092B">
        <w:rPr>
          <w:noProof/>
        </w:rPr>
        <w:t xml:space="preserve">classification </w:t>
      </w:r>
      <w:r w:rsidR="00382319">
        <w:rPr>
          <w:noProof/>
        </w:rPr>
        <w:t>accuracy,</w:t>
      </w:r>
      <w:r w:rsidR="003E2B38">
        <w:rPr>
          <w:noProof/>
        </w:rPr>
        <w:t xml:space="preserve"> grid search optimised models to </w:t>
      </w:r>
      <w:r w:rsidR="00497975">
        <w:rPr>
          <w:noProof/>
        </w:rPr>
        <w:t>88-91% and Bayesian optimised models to 90-92%</w:t>
      </w:r>
      <w:r w:rsidR="006B7B95">
        <w:rPr>
          <w:noProof/>
        </w:rPr>
        <w:t>.</w:t>
      </w:r>
      <w:r w:rsidR="00E50098">
        <w:t xml:space="preserve"> </w:t>
      </w:r>
      <w:commentRangeEnd w:id="67"/>
      <w:r w:rsidR="003D5B18">
        <w:rPr>
          <w:rStyle w:val="CommentReference"/>
        </w:rPr>
        <w:commentReference w:id="67"/>
      </w:r>
      <w:commentRangeStart w:id="68"/>
      <w:r w:rsidR="00E50098">
        <w:t xml:space="preserve">It should be noted that other forms of performance metrics, such as </w:t>
      </w:r>
      <w:r w:rsidR="006344B5">
        <w:t xml:space="preserve">sensitivity, precision, recall and the kappa (K) statistic are also available for model performance evaluation </w:t>
      </w:r>
      <w:r w:rsidR="006344B5">
        <w:fldChar w:fldCharType="begin"/>
      </w:r>
      <w:r w:rsidR="006344B5">
        <w:instrText xml:space="preserve"> ADDIN ZOTERO_ITEM CSL_CITATION {"citationID":"Cg2Ymnlv","properties":{"formattedCitation":"[20]","plainCitation":"[20]","noteIndex":0},"citationItems":[{"id":38,"uris":["http://zotero.org/groups/5501489/items/LIAIM2ZR"],"itemData":{"id":38,"type":"article-journal","abstract":"The presence of undesirable microstructural features in additively manufactured components, such as cracks, pores and lack of fusion defects presents a challenge for engineers, particularly if these components are applied in structure-critical applications. Such features might need to be manually classified, counted and their size distributions measured during metallographic evaluation, which is a time-consuming task. In this study, the performance of two supervised machine learning methods (kth-nearest neighbours and decision trees) to automatically classify typical defects found during metallographic examination of additively manufactured nickel alloys is briefly outlined and discussed.","container-title":"Materials Science and Technology","DOI":"10.1080/02670836.2023.2207337","issue":"16","note":"_eprint: https://doi.org/10.1080/02670836.2023.2207337","page":"2464-2468","title":"Classification of defects in additively manufactured nickel alloys using supervised machine learning","volume":"39","author":[{"family":"Aziz","given":"Ubaid"},{"family":"Bradshaw","given":"Andrew"},{"family":"Lim","given":"Justin"},{"family":"Thomas","given":"Meurig"}],"issued":{"date-parts":[["2023"]]}}}],"schema":"https://github.com/citation-style-language/schema/raw/master/csl-citation.json"} </w:instrText>
      </w:r>
      <w:r w:rsidR="006344B5">
        <w:fldChar w:fldCharType="separate"/>
      </w:r>
      <w:r w:rsidR="006344B5" w:rsidRPr="006344B5">
        <w:t>[20]</w:t>
      </w:r>
      <w:r w:rsidR="006344B5">
        <w:fldChar w:fldCharType="end"/>
      </w:r>
      <w:r w:rsidR="006344B5">
        <w:t>.</w:t>
      </w:r>
      <w:commentRangeEnd w:id="68"/>
      <w:r w:rsidR="0092641B">
        <w:rPr>
          <w:rStyle w:val="CommentReference"/>
        </w:rPr>
        <w:commentReference w:id="68"/>
      </w:r>
    </w:p>
    <w:p w14:paraId="1493D419" w14:textId="77777777" w:rsidR="008D52B4" w:rsidRDefault="001D0908" w:rsidP="0092641B">
      <w:pPr>
        <w:keepNext/>
        <w:jc w:val="both"/>
      </w:pPr>
      <w:commentRangeStart w:id="69"/>
      <w:r>
        <w:rPr>
          <w:b/>
          <w:bCs/>
          <w:noProof/>
        </w:rPr>
        <w:lastRenderedPageBreak/>
        <w:drawing>
          <wp:inline distT="0" distB="0" distL="0" distR="0" wp14:anchorId="09C4B2FD" wp14:editId="5B15F54A">
            <wp:extent cx="5731510" cy="2133600"/>
            <wp:effectExtent l="0" t="0" r="2540" b="0"/>
            <wp:docPr id="1765302612" name="Picture 9" descr="A diagram of a mod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302612" name="Picture 9" descr="A diagram of a model&#10;&#10;Description automatically generated with medium confidence"/>
                    <pic:cNvPicPr/>
                  </pic:nvPicPr>
                  <pic:blipFill rotWithShape="1">
                    <a:blip r:embed="rId14" cstate="print">
                      <a:extLst>
                        <a:ext uri="{28A0092B-C50C-407E-A947-70E740481C1C}">
                          <a14:useLocalDpi xmlns:a14="http://schemas.microsoft.com/office/drawing/2010/main" val="0"/>
                        </a:ext>
                      </a:extLst>
                    </a:blip>
                    <a:srcRect t="17136" b="16683"/>
                    <a:stretch/>
                  </pic:blipFill>
                  <pic:spPr bwMode="auto">
                    <a:xfrm>
                      <a:off x="0" y="0"/>
                      <a:ext cx="5731510" cy="2133600"/>
                    </a:xfrm>
                    <a:prstGeom prst="rect">
                      <a:avLst/>
                    </a:prstGeom>
                    <a:ln>
                      <a:noFill/>
                    </a:ln>
                    <a:extLst>
                      <a:ext uri="{53640926-AAD7-44D8-BBD7-CCE9431645EC}">
                        <a14:shadowObscured xmlns:a14="http://schemas.microsoft.com/office/drawing/2010/main"/>
                      </a:ext>
                    </a:extLst>
                  </pic:spPr>
                </pic:pic>
              </a:graphicData>
            </a:graphic>
          </wp:inline>
        </w:drawing>
      </w:r>
      <w:commentRangeEnd w:id="69"/>
      <w:r w:rsidR="00F60DE1">
        <w:rPr>
          <w:rStyle w:val="CommentReference"/>
        </w:rPr>
        <w:commentReference w:id="69"/>
      </w:r>
    </w:p>
    <w:p w14:paraId="61D83E82" w14:textId="6BADF5F9" w:rsidR="00C65A9C" w:rsidRPr="002473A3" w:rsidRDefault="008D52B4" w:rsidP="002473A3">
      <w:pPr>
        <w:pStyle w:val="Caption"/>
        <w:jc w:val="both"/>
        <w:rPr>
          <w:i w:val="0"/>
          <w:iCs w:val="0"/>
          <w:sz w:val="24"/>
          <w:szCs w:val="24"/>
          <w:rPrChange w:id="70" w:author="Meurig Thomas" w:date="2024-06-24T16:43:00Z" w16du:dateUtc="2024-06-24T15:43:00Z">
            <w:rPr/>
          </w:rPrChange>
        </w:rPr>
      </w:pPr>
      <w:r w:rsidRPr="0092641B">
        <w:rPr>
          <w:i w:val="0"/>
          <w:iCs w:val="0"/>
          <w:sz w:val="24"/>
          <w:szCs w:val="24"/>
        </w:rPr>
        <w:t xml:space="preserve">Figure </w:t>
      </w:r>
      <w:r w:rsidRPr="0092641B">
        <w:rPr>
          <w:i w:val="0"/>
          <w:iCs w:val="0"/>
          <w:sz w:val="24"/>
          <w:szCs w:val="24"/>
        </w:rPr>
        <w:fldChar w:fldCharType="begin"/>
      </w:r>
      <w:r w:rsidRPr="0092641B">
        <w:rPr>
          <w:i w:val="0"/>
          <w:iCs w:val="0"/>
          <w:sz w:val="24"/>
          <w:szCs w:val="24"/>
        </w:rPr>
        <w:instrText xml:space="preserve"> SEQ Figure \* ARABIC </w:instrText>
      </w:r>
      <w:r w:rsidRPr="0092641B">
        <w:rPr>
          <w:i w:val="0"/>
          <w:iCs w:val="0"/>
          <w:sz w:val="24"/>
          <w:szCs w:val="24"/>
        </w:rPr>
        <w:fldChar w:fldCharType="separate"/>
      </w:r>
      <w:r w:rsidR="00090BEA" w:rsidRPr="0092641B">
        <w:rPr>
          <w:i w:val="0"/>
          <w:iCs w:val="0"/>
          <w:noProof/>
          <w:sz w:val="24"/>
          <w:szCs w:val="24"/>
        </w:rPr>
        <w:t>2</w:t>
      </w:r>
      <w:r w:rsidRPr="0092641B">
        <w:rPr>
          <w:i w:val="0"/>
          <w:iCs w:val="0"/>
          <w:sz w:val="24"/>
          <w:szCs w:val="24"/>
        </w:rPr>
        <w:fldChar w:fldCharType="end"/>
      </w:r>
      <w:r w:rsidR="00F46001" w:rsidRPr="0092641B">
        <w:rPr>
          <w:i w:val="0"/>
          <w:iCs w:val="0"/>
          <w:sz w:val="24"/>
          <w:szCs w:val="24"/>
        </w:rPr>
        <w:t>: Confusion matrices showing the performance of the baseline, grid search optimised, and Bayesian optimised models</w:t>
      </w:r>
      <w:ins w:id="71" w:author="Meurig Thomas" w:date="2024-06-24T16:43:00Z" w16du:dateUtc="2024-06-24T15:43:00Z">
        <w:r w:rsidR="002473A3">
          <w:rPr>
            <w:i w:val="0"/>
            <w:iCs w:val="0"/>
            <w:sz w:val="24"/>
            <w:szCs w:val="24"/>
          </w:rPr>
          <w:t xml:space="preserve"> for classifying </w:t>
        </w:r>
      </w:ins>
      <w:ins w:id="72" w:author="Meurig Thomas" w:date="2024-06-24T16:44:00Z" w16du:dateUtc="2024-06-24T15:44:00Z">
        <w:r w:rsidR="0092641B">
          <w:rPr>
            <w:i w:val="0"/>
            <w:iCs w:val="0"/>
            <w:sz w:val="24"/>
            <w:szCs w:val="24"/>
          </w:rPr>
          <w:t xml:space="preserve">the </w:t>
        </w:r>
      </w:ins>
      <w:ins w:id="73" w:author="Meurig Thomas" w:date="2024-06-24T16:43:00Z" w16du:dateUtc="2024-06-24T15:43:00Z">
        <w:r w:rsidR="002473A3">
          <w:rPr>
            <w:i w:val="0"/>
            <w:iCs w:val="0"/>
            <w:sz w:val="24"/>
            <w:szCs w:val="24"/>
          </w:rPr>
          <w:t>various types of</w:t>
        </w:r>
      </w:ins>
      <w:ins w:id="74" w:author="Meurig Thomas" w:date="2024-06-24T16:44:00Z" w16du:dateUtc="2024-06-24T15:44:00Z">
        <w:r w:rsidR="0092641B">
          <w:rPr>
            <w:i w:val="0"/>
            <w:iCs w:val="0"/>
            <w:sz w:val="24"/>
            <w:szCs w:val="24"/>
          </w:rPr>
          <w:t xml:space="preserve"> </w:t>
        </w:r>
      </w:ins>
      <w:ins w:id="75" w:author="Meurig Thomas" w:date="2024-06-24T17:44:00Z" w16du:dateUtc="2024-06-24T16:44:00Z">
        <w:r w:rsidR="004F1658">
          <w:rPr>
            <w:i w:val="0"/>
            <w:iCs w:val="0"/>
            <w:sz w:val="24"/>
            <w:szCs w:val="24"/>
          </w:rPr>
          <w:t>internal</w:t>
        </w:r>
      </w:ins>
      <w:ins w:id="76" w:author="Meurig Thomas" w:date="2024-06-24T16:44:00Z" w16du:dateUtc="2024-06-24T15:44:00Z">
        <w:r w:rsidR="0092641B">
          <w:rPr>
            <w:i w:val="0"/>
            <w:iCs w:val="0"/>
            <w:sz w:val="24"/>
            <w:szCs w:val="24"/>
          </w:rPr>
          <w:t xml:space="preserve"> defects investigated in this study</w:t>
        </w:r>
      </w:ins>
      <w:r w:rsidR="00F46001" w:rsidRPr="002473A3">
        <w:rPr>
          <w:i w:val="0"/>
          <w:iCs w:val="0"/>
          <w:sz w:val="24"/>
          <w:szCs w:val="24"/>
          <w:rPrChange w:id="77" w:author="Meurig Thomas" w:date="2024-06-24T16:43:00Z" w16du:dateUtc="2024-06-24T15:43:00Z">
            <w:rPr/>
          </w:rPrChange>
        </w:rPr>
        <w:t>.</w:t>
      </w:r>
    </w:p>
    <w:p w14:paraId="7DE4EE4C" w14:textId="77777777" w:rsidR="002473A3" w:rsidRDefault="002473A3" w:rsidP="002473A3"/>
    <w:p w14:paraId="3AA6EAA5" w14:textId="17AABFE1" w:rsidR="002473A3" w:rsidRPr="0092641B" w:rsidRDefault="002473A3" w:rsidP="0092641B">
      <w:pPr>
        <w:pStyle w:val="Caption"/>
        <w:jc w:val="both"/>
      </w:pPr>
      <w:commentRangeStart w:id="78"/>
      <w:r w:rsidRPr="0092641B">
        <w:rPr>
          <w:i w:val="0"/>
          <w:iCs w:val="0"/>
          <w:sz w:val="24"/>
          <w:szCs w:val="24"/>
        </w:rPr>
        <w:t xml:space="preserve">Table </w:t>
      </w:r>
      <w:r w:rsidRPr="0092641B">
        <w:rPr>
          <w:i w:val="0"/>
          <w:iCs w:val="0"/>
          <w:sz w:val="24"/>
          <w:szCs w:val="24"/>
        </w:rPr>
        <w:fldChar w:fldCharType="begin"/>
      </w:r>
      <w:r w:rsidRPr="0092641B">
        <w:rPr>
          <w:i w:val="0"/>
          <w:iCs w:val="0"/>
          <w:sz w:val="24"/>
          <w:szCs w:val="24"/>
        </w:rPr>
        <w:instrText xml:space="preserve"> SEQ Table \* ARABIC </w:instrText>
      </w:r>
      <w:r w:rsidRPr="0092641B">
        <w:rPr>
          <w:i w:val="0"/>
          <w:iCs w:val="0"/>
          <w:sz w:val="24"/>
          <w:szCs w:val="24"/>
        </w:rPr>
        <w:fldChar w:fldCharType="separate"/>
      </w:r>
      <w:r w:rsidRPr="0092641B">
        <w:rPr>
          <w:i w:val="0"/>
          <w:iCs w:val="0"/>
          <w:noProof/>
          <w:sz w:val="24"/>
          <w:szCs w:val="24"/>
        </w:rPr>
        <w:t>1</w:t>
      </w:r>
      <w:r w:rsidRPr="0092641B">
        <w:rPr>
          <w:i w:val="0"/>
          <w:iCs w:val="0"/>
          <w:sz w:val="24"/>
          <w:szCs w:val="24"/>
        </w:rPr>
        <w:fldChar w:fldCharType="end"/>
      </w:r>
      <w:r w:rsidRPr="0092641B">
        <w:rPr>
          <w:i w:val="0"/>
          <w:iCs w:val="0"/>
          <w:sz w:val="24"/>
          <w:szCs w:val="24"/>
        </w:rPr>
        <w:t>: Summary of accuracy for various models in correctly classifying defects in the validation dataset.</w:t>
      </w:r>
    </w:p>
    <w:tbl>
      <w:tblPr>
        <w:tblStyle w:val="TableGrid"/>
        <w:tblW w:w="0" w:type="auto"/>
        <w:tblLook w:val="04A0" w:firstRow="1" w:lastRow="0" w:firstColumn="1" w:lastColumn="0" w:noHBand="0" w:noVBand="1"/>
      </w:tblPr>
      <w:tblGrid>
        <w:gridCol w:w="1795"/>
        <w:gridCol w:w="1800"/>
        <w:gridCol w:w="2610"/>
        <w:gridCol w:w="2811"/>
      </w:tblGrid>
      <w:tr w:rsidR="00760550" w14:paraId="4AF9ABF6" w14:textId="77777777" w:rsidTr="00774703">
        <w:tc>
          <w:tcPr>
            <w:tcW w:w="1795" w:type="dxa"/>
            <w:vAlign w:val="center"/>
          </w:tcPr>
          <w:p w14:paraId="49EA15E8" w14:textId="3D4BD02E" w:rsidR="00760550" w:rsidRPr="00774703" w:rsidRDefault="00760550" w:rsidP="0092641B">
            <w:pPr>
              <w:jc w:val="both"/>
              <w:rPr>
                <w:b/>
                <w:bCs/>
              </w:rPr>
            </w:pPr>
            <w:r w:rsidRPr="00774703">
              <w:rPr>
                <w:b/>
                <w:bCs/>
                <w:color w:val="000000"/>
              </w:rPr>
              <w:t>Defect Type</w:t>
            </w:r>
          </w:p>
        </w:tc>
        <w:tc>
          <w:tcPr>
            <w:tcW w:w="1800" w:type="dxa"/>
            <w:vAlign w:val="center"/>
          </w:tcPr>
          <w:p w14:paraId="34573DEC" w14:textId="531D8361" w:rsidR="00760550" w:rsidRPr="00774703" w:rsidRDefault="00760550" w:rsidP="0092641B">
            <w:pPr>
              <w:jc w:val="both"/>
              <w:rPr>
                <w:b/>
                <w:bCs/>
              </w:rPr>
            </w:pPr>
            <w:r w:rsidRPr="00774703">
              <w:rPr>
                <w:b/>
                <w:bCs/>
                <w:color w:val="000000"/>
              </w:rPr>
              <w:t>Baseline Model</w:t>
            </w:r>
          </w:p>
        </w:tc>
        <w:tc>
          <w:tcPr>
            <w:tcW w:w="2610" w:type="dxa"/>
            <w:vAlign w:val="center"/>
          </w:tcPr>
          <w:p w14:paraId="11EF5C02" w14:textId="72156E8F" w:rsidR="00760550" w:rsidRPr="00774703" w:rsidRDefault="00760550" w:rsidP="0092641B">
            <w:pPr>
              <w:jc w:val="both"/>
              <w:rPr>
                <w:b/>
                <w:bCs/>
              </w:rPr>
            </w:pPr>
            <w:proofErr w:type="spellStart"/>
            <w:r w:rsidRPr="00774703">
              <w:rPr>
                <w:b/>
                <w:bCs/>
                <w:color w:val="000000"/>
              </w:rPr>
              <w:t>Gridsearch</w:t>
            </w:r>
            <w:proofErr w:type="spellEnd"/>
            <w:r w:rsidRPr="00774703">
              <w:rPr>
                <w:b/>
                <w:bCs/>
                <w:color w:val="000000"/>
              </w:rPr>
              <w:t xml:space="preserve"> Optimised Model</w:t>
            </w:r>
          </w:p>
        </w:tc>
        <w:tc>
          <w:tcPr>
            <w:tcW w:w="2811" w:type="dxa"/>
            <w:vAlign w:val="center"/>
          </w:tcPr>
          <w:p w14:paraId="26A960F7" w14:textId="1B7DA094" w:rsidR="00760550" w:rsidRPr="00774703" w:rsidRDefault="00760550" w:rsidP="0092641B">
            <w:pPr>
              <w:jc w:val="both"/>
              <w:rPr>
                <w:b/>
                <w:bCs/>
              </w:rPr>
            </w:pPr>
            <w:r w:rsidRPr="00774703">
              <w:rPr>
                <w:b/>
                <w:bCs/>
                <w:color w:val="000000"/>
              </w:rPr>
              <w:t>Bayesian Optimised Model</w:t>
            </w:r>
          </w:p>
        </w:tc>
      </w:tr>
      <w:tr w:rsidR="00760550" w14:paraId="23244228" w14:textId="77777777" w:rsidTr="00774703">
        <w:tc>
          <w:tcPr>
            <w:tcW w:w="1795" w:type="dxa"/>
            <w:vAlign w:val="center"/>
          </w:tcPr>
          <w:p w14:paraId="6746DA1A" w14:textId="0C9FBC99" w:rsidR="00760550" w:rsidRPr="00774703" w:rsidRDefault="00760550" w:rsidP="0092641B">
            <w:pPr>
              <w:jc w:val="both"/>
              <w:rPr>
                <w:b/>
                <w:bCs/>
              </w:rPr>
            </w:pPr>
            <w:r w:rsidRPr="00774703">
              <w:rPr>
                <w:color w:val="000000"/>
              </w:rPr>
              <w:t>Crack</w:t>
            </w:r>
          </w:p>
        </w:tc>
        <w:tc>
          <w:tcPr>
            <w:tcW w:w="1800" w:type="dxa"/>
            <w:vAlign w:val="center"/>
          </w:tcPr>
          <w:p w14:paraId="2429FA34" w14:textId="6712EE8E" w:rsidR="00760550" w:rsidRPr="00774703" w:rsidRDefault="00760550" w:rsidP="0092641B">
            <w:pPr>
              <w:jc w:val="both"/>
              <w:rPr>
                <w:b/>
                <w:bCs/>
              </w:rPr>
            </w:pPr>
            <w:r w:rsidRPr="00774703">
              <w:rPr>
                <w:color w:val="000000"/>
              </w:rPr>
              <w:t>93.3%</w:t>
            </w:r>
          </w:p>
        </w:tc>
        <w:tc>
          <w:tcPr>
            <w:tcW w:w="2610" w:type="dxa"/>
            <w:vAlign w:val="center"/>
          </w:tcPr>
          <w:p w14:paraId="79705FCC" w14:textId="5C56A788" w:rsidR="00760550" w:rsidRPr="00774703" w:rsidRDefault="00760550" w:rsidP="0092641B">
            <w:pPr>
              <w:jc w:val="both"/>
              <w:rPr>
                <w:b/>
                <w:bCs/>
              </w:rPr>
            </w:pPr>
            <w:r w:rsidRPr="00774703">
              <w:rPr>
                <w:color w:val="000000"/>
              </w:rPr>
              <w:t>96.3%</w:t>
            </w:r>
          </w:p>
        </w:tc>
        <w:tc>
          <w:tcPr>
            <w:tcW w:w="2811" w:type="dxa"/>
            <w:vAlign w:val="center"/>
          </w:tcPr>
          <w:p w14:paraId="67181D2D" w14:textId="03660678" w:rsidR="00760550" w:rsidRPr="00774703" w:rsidRDefault="00760550" w:rsidP="0092641B">
            <w:pPr>
              <w:jc w:val="both"/>
              <w:rPr>
                <w:b/>
                <w:bCs/>
              </w:rPr>
            </w:pPr>
            <w:r w:rsidRPr="00774703">
              <w:rPr>
                <w:color w:val="000000"/>
              </w:rPr>
              <w:t>96.5%</w:t>
            </w:r>
          </w:p>
        </w:tc>
      </w:tr>
      <w:tr w:rsidR="00760550" w14:paraId="1C90ED47" w14:textId="77777777" w:rsidTr="00774703">
        <w:tc>
          <w:tcPr>
            <w:tcW w:w="1795" w:type="dxa"/>
            <w:vAlign w:val="center"/>
          </w:tcPr>
          <w:p w14:paraId="410AC735" w14:textId="7C12D8F2" w:rsidR="00760550" w:rsidRPr="00774703" w:rsidRDefault="00760550" w:rsidP="0092641B">
            <w:pPr>
              <w:jc w:val="both"/>
              <w:rPr>
                <w:b/>
                <w:bCs/>
              </w:rPr>
            </w:pPr>
            <w:r w:rsidRPr="00774703">
              <w:rPr>
                <w:color w:val="000000"/>
              </w:rPr>
              <w:t>Lack of Fusion</w:t>
            </w:r>
          </w:p>
        </w:tc>
        <w:tc>
          <w:tcPr>
            <w:tcW w:w="1800" w:type="dxa"/>
            <w:vAlign w:val="center"/>
          </w:tcPr>
          <w:p w14:paraId="55890B74" w14:textId="7A19B452" w:rsidR="00760550" w:rsidRPr="00774703" w:rsidRDefault="00760550" w:rsidP="0092641B">
            <w:pPr>
              <w:jc w:val="both"/>
              <w:rPr>
                <w:b/>
                <w:bCs/>
              </w:rPr>
            </w:pPr>
            <w:r w:rsidRPr="00774703">
              <w:rPr>
                <w:color w:val="000000"/>
              </w:rPr>
              <w:t>84.8%</w:t>
            </w:r>
          </w:p>
        </w:tc>
        <w:tc>
          <w:tcPr>
            <w:tcW w:w="2610" w:type="dxa"/>
            <w:vAlign w:val="center"/>
          </w:tcPr>
          <w:p w14:paraId="05893AC2" w14:textId="4727AA18" w:rsidR="00760550" w:rsidRPr="00774703" w:rsidRDefault="00760550" w:rsidP="0092641B">
            <w:pPr>
              <w:jc w:val="both"/>
              <w:rPr>
                <w:b/>
                <w:bCs/>
              </w:rPr>
            </w:pPr>
            <w:r w:rsidRPr="00774703">
              <w:rPr>
                <w:color w:val="000000"/>
              </w:rPr>
              <w:t>92.8%</w:t>
            </w:r>
          </w:p>
        </w:tc>
        <w:tc>
          <w:tcPr>
            <w:tcW w:w="2811" w:type="dxa"/>
            <w:vAlign w:val="center"/>
          </w:tcPr>
          <w:p w14:paraId="7C9FE13D" w14:textId="57B541BE" w:rsidR="00760550" w:rsidRPr="00774703" w:rsidRDefault="00760550" w:rsidP="0092641B">
            <w:pPr>
              <w:jc w:val="both"/>
              <w:rPr>
                <w:b/>
                <w:bCs/>
              </w:rPr>
            </w:pPr>
            <w:r w:rsidRPr="00774703">
              <w:rPr>
                <w:color w:val="000000"/>
              </w:rPr>
              <w:t>85.1%</w:t>
            </w:r>
          </w:p>
        </w:tc>
      </w:tr>
      <w:tr w:rsidR="00760550" w14:paraId="6084F4BE" w14:textId="77777777" w:rsidTr="00774703">
        <w:tc>
          <w:tcPr>
            <w:tcW w:w="1795" w:type="dxa"/>
            <w:vAlign w:val="center"/>
          </w:tcPr>
          <w:p w14:paraId="7EEB8A0A" w14:textId="5FA80CDC" w:rsidR="00760550" w:rsidRPr="00774703" w:rsidRDefault="00760550" w:rsidP="0092641B">
            <w:pPr>
              <w:jc w:val="both"/>
              <w:rPr>
                <w:b/>
                <w:bCs/>
              </w:rPr>
            </w:pPr>
            <w:r w:rsidRPr="00774703">
              <w:rPr>
                <w:color w:val="000000"/>
              </w:rPr>
              <w:t>Pore</w:t>
            </w:r>
          </w:p>
        </w:tc>
        <w:tc>
          <w:tcPr>
            <w:tcW w:w="1800" w:type="dxa"/>
            <w:vAlign w:val="center"/>
          </w:tcPr>
          <w:p w14:paraId="2D1BAC40" w14:textId="4D0230E8" w:rsidR="00760550" w:rsidRPr="00774703" w:rsidRDefault="00760550" w:rsidP="0092641B">
            <w:pPr>
              <w:jc w:val="both"/>
              <w:rPr>
                <w:b/>
                <w:bCs/>
              </w:rPr>
            </w:pPr>
            <w:r w:rsidRPr="00774703">
              <w:rPr>
                <w:color w:val="000000"/>
              </w:rPr>
              <w:t>97.4%</w:t>
            </w:r>
          </w:p>
        </w:tc>
        <w:tc>
          <w:tcPr>
            <w:tcW w:w="2610" w:type="dxa"/>
            <w:vAlign w:val="center"/>
          </w:tcPr>
          <w:p w14:paraId="19ABEE97" w14:textId="681B1E14" w:rsidR="00760550" w:rsidRPr="00774703" w:rsidRDefault="00760550" w:rsidP="0092641B">
            <w:pPr>
              <w:jc w:val="both"/>
              <w:rPr>
                <w:b/>
                <w:bCs/>
              </w:rPr>
            </w:pPr>
            <w:r w:rsidRPr="00774703">
              <w:rPr>
                <w:color w:val="000000"/>
              </w:rPr>
              <w:t>95.2%</w:t>
            </w:r>
          </w:p>
        </w:tc>
        <w:tc>
          <w:tcPr>
            <w:tcW w:w="2811" w:type="dxa"/>
            <w:vAlign w:val="center"/>
          </w:tcPr>
          <w:p w14:paraId="73ECDA70" w14:textId="735DD162" w:rsidR="00760550" w:rsidRPr="00774703" w:rsidRDefault="00760550" w:rsidP="0092641B">
            <w:pPr>
              <w:jc w:val="both"/>
              <w:rPr>
                <w:b/>
                <w:bCs/>
              </w:rPr>
            </w:pPr>
            <w:r w:rsidRPr="00774703">
              <w:rPr>
                <w:color w:val="000000"/>
              </w:rPr>
              <w:t>97.8%</w:t>
            </w:r>
          </w:p>
        </w:tc>
      </w:tr>
      <w:tr w:rsidR="00760550" w14:paraId="218F1347" w14:textId="77777777" w:rsidTr="00774703">
        <w:tc>
          <w:tcPr>
            <w:tcW w:w="1795" w:type="dxa"/>
            <w:vAlign w:val="center"/>
          </w:tcPr>
          <w:p w14:paraId="67AE192D" w14:textId="7136A0EC" w:rsidR="00760550" w:rsidRPr="00774703" w:rsidRDefault="00760550" w:rsidP="0092641B">
            <w:pPr>
              <w:jc w:val="both"/>
              <w:rPr>
                <w:b/>
                <w:bCs/>
              </w:rPr>
            </w:pPr>
            <w:r w:rsidRPr="00774703">
              <w:rPr>
                <w:color w:val="000000"/>
              </w:rPr>
              <w:t>Pore with Crack</w:t>
            </w:r>
          </w:p>
        </w:tc>
        <w:tc>
          <w:tcPr>
            <w:tcW w:w="1800" w:type="dxa"/>
            <w:vAlign w:val="center"/>
          </w:tcPr>
          <w:p w14:paraId="1D08D2BA" w14:textId="57C8758B" w:rsidR="00760550" w:rsidRPr="00774703" w:rsidRDefault="00760550" w:rsidP="0092641B">
            <w:pPr>
              <w:jc w:val="both"/>
              <w:rPr>
                <w:b/>
                <w:bCs/>
              </w:rPr>
            </w:pPr>
            <w:r w:rsidRPr="00774703">
              <w:rPr>
                <w:color w:val="000000"/>
              </w:rPr>
              <w:t>5.3%</w:t>
            </w:r>
          </w:p>
        </w:tc>
        <w:tc>
          <w:tcPr>
            <w:tcW w:w="2610" w:type="dxa"/>
            <w:vAlign w:val="center"/>
          </w:tcPr>
          <w:p w14:paraId="7688FB50" w14:textId="4052406B" w:rsidR="00760550" w:rsidRPr="00774703" w:rsidRDefault="00760550" w:rsidP="0092641B">
            <w:pPr>
              <w:jc w:val="both"/>
              <w:rPr>
                <w:b/>
                <w:bCs/>
              </w:rPr>
            </w:pPr>
            <w:r w:rsidRPr="00774703">
              <w:rPr>
                <w:color w:val="000000"/>
              </w:rPr>
              <w:t>9.2%</w:t>
            </w:r>
          </w:p>
        </w:tc>
        <w:tc>
          <w:tcPr>
            <w:tcW w:w="2811" w:type="dxa"/>
            <w:vAlign w:val="center"/>
          </w:tcPr>
          <w:p w14:paraId="001E32CA" w14:textId="2E7E2A6E" w:rsidR="00760550" w:rsidRPr="00774703" w:rsidRDefault="00760550" w:rsidP="0092641B">
            <w:pPr>
              <w:jc w:val="both"/>
              <w:rPr>
                <w:b/>
                <w:bCs/>
              </w:rPr>
            </w:pPr>
            <w:r w:rsidRPr="00774703">
              <w:rPr>
                <w:color w:val="000000"/>
              </w:rPr>
              <w:t>35.5%</w:t>
            </w:r>
          </w:p>
        </w:tc>
      </w:tr>
      <w:tr w:rsidR="00760550" w14:paraId="40269511" w14:textId="77777777" w:rsidTr="00774703">
        <w:tc>
          <w:tcPr>
            <w:tcW w:w="1795" w:type="dxa"/>
            <w:vAlign w:val="center"/>
          </w:tcPr>
          <w:p w14:paraId="08E33E80" w14:textId="392E8478" w:rsidR="00760550" w:rsidRPr="0015000D" w:rsidRDefault="00760550" w:rsidP="0092641B">
            <w:pPr>
              <w:jc w:val="both"/>
              <w:rPr>
                <w:b/>
                <w:bCs/>
                <w:color w:val="404040" w:themeColor="text1" w:themeTint="BF"/>
              </w:rPr>
            </w:pPr>
            <w:r w:rsidRPr="0015000D">
              <w:rPr>
                <w:b/>
                <w:bCs/>
                <w:color w:val="404040" w:themeColor="text1" w:themeTint="BF"/>
              </w:rPr>
              <w:t>Total</w:t>
            </w:r>
          </w:p>
        </w:tc>
        <w:tc>
          <w:tcPr>
            <w:tcW w:w="1800" w:type="dxa"/>
            <w:vAlign w:val="center"/>
          </w:tcPr>
          <w:p w14:paraId="10E15CBD" w14:textId="489CC683" w:rsidR="00760550" w:rsidRPr="0015000D" w:rsidRDefault="00760550" w:rsidP="0092641B">
            <w:pPr>
              <w:jc w:val="both"/>
              <w:rPr>
                <w:b/>
                <w:bCs/>
                <w:color w:val="404040" w:themeColor="text1" w:themeTint="BF"/>
              </w:rPr>
            </w:pPr>
            <w:r w:rsidRPr="0015000D">
              <w:rPr>
                <w:b/>
                <w:bCs/>
                <w:color w:val="404040" w:themeColor="text1" w:themeTint="BF"/>
              </w:rPr>
              <w:t>88.6%</w:t>
            </w:r>
          </w:p>
        </w:tc>
        <w:tc>
          <w:tcPr>
            <w:tcW w:w="2610" w:type="dxa"/>
            <w:vAlign w:val="center"/>
          </w:tcPr>
          <w:p w14:paraId="30AF86E4" w14:textId="41785E0A" w:rsidR="00760550" w:rsidRPr="0015000D" w:rsidRDefault="00760550" w:rsidP="0092641B">
            <w:pPr>
              <w:jc w:val="both"/>
              <w:rPr>
                <w:b/>
                <w:bCs/>
                <w:color w:val="404040" w:themeColor="text1" w:themeTint="BF"/>
              </w:rPr>
            </w:pPr>
            <w:r w:rsidRPr="0015000D">
              <w:rPr>
                <w:b/>
                <w:bCs/>
                <w:color w:val="404040" w:themeColor="text1" w:themeTint="BF"/>
              </w:rPr>
              <w:t>90.6%</w:t>
            </w:r>
          </w:p>
        </w:tc>
        <w:tc>
          <w:tcPr>
            <w:tcW w:w="2811" w:type="dxa"/>
            <w:vAlign w:val="center"/>
          </w:tcPr>
          <w:p w14:paraId="58D6B690" w14:textId="41BC864A" w:rsidR="00760550" w:rsidRPr="0015000D" w:rsidRDefault="00760550" w:rsidP="0092641B">
            <w:pPr>
              <w:keepNext/>
              <w:jc w:val="both"/>
              <w:rPr>
                <w:b/>
                <w:bCs/>
                <w:color w:val="404040" w:themeColor="text1" w:themeTint="BF"/>
              </w:rPr>
            </w:pPr>
            <w:r w:rsidRPr="0015000D">
              <w:rPr>
                <w:b/>
                <w:bCs/>
                <w:color w:val="404040" w:themeColor="text1" w:themeTint="BF"/>
              </w:rPr>
              <w:t>91.6%</w:t>
            </w:r>
          </w:p>
        </w:tc>
      </w:tr>
    </w:tbl>
    <w:commentRangeEnd w:id="78"/>
    <w:p w14:paraId="5C68E6D0" w14:textId="79A21C81" w:rsidR="0012073C" w:rsidRPr="00A31C4A" w:rsidRDefault="0092641B" w:rsidP="0092641B">
      <w:pPr>
        <w:jc w:val="both"/>
        <w:rPr>
          <w:b/>
          <w:bCs/>
        </w:rPr>
      </w:pPr>
      <w:r>
        <w:rPr>
          <w:rStyle w:val="CommentReference"/>
        </w:rPr>
        <w:commentReference w:id="78"/>
      </w:r>
      <w:r w:rsidR="00A210DE" w:rsidRPr="00A31C4A">
        <w:rPr>
          <w:b/>
          <w:bCs/>
        </w:rPr>
        <w:t>Conclusions</w:t>
      </w:r>
    </w:p>
    <w:p w14:paraId="58EED135" w14:textId="5D6D7A48" w:rsidR="00383509" w:rsidRDefault="00383509" w:rsidP="0092641B">
      <w:pPr>
        <w:jc w:val="both"/>
      </w:pPr>
      <w:r>
        <w:t>The various CNNs</w:t>
      </w:r>
      <w:r w:rsidR="009F6C2F">
        <w:t xml:space="preserve"> produced</w:t>
      </w:r>
      <w:r>
        <w:t xml:space="preserve"> have shown </w:t>
      </w:r>
      <w:r w:rsidR="0009309F">
        <w:t>good capabilities in classifying the variety of microstructural defects found in additively manufactured nickel-alloys.</w:t>
      </w:r>
      <w:r w:rsidR="00A0772D">
        <w:t xml:space="preserve"> Classification performance increases as the CNN’s architecture becomes more complex, with increased number of </w:t>
      </w:r>
      <w:r w:rsidR="00465530">
        <w:t>layers and filters in the model. CNNs produced by Bayesian optimisation have</w:t>
      </w:r>
      <w:r w:rsidR="004F6C91">
        <w:t xml:space="preserve"> shown the best performan</w:t>
      </w:r>
      <w:r w:rsidR="00E052F1">
        <w:t>ce</w:t>
      </w:r>
      <w:r w:rsidR="00F0289D">
        <w:t xml:space="preserve"> (</w:t>
      </w:r>
      <w:del w:id="79" w:author="Meurig Thomas" w:date="2024-06-24T17:40:00Z" w16du:dateUtc="2024-06-24T16:40:00Z">
        <w:r w:rsidR="004273BC" w:rsidDel="00D04F4B">
          <w:delText xml:space="preserve">roughly </w:delText>
        </w:r>
      </w:del>
      <w:ins w:id="80" w:author="Meurig Thomas" w:date="2024-06-24T17:40:00Z" w16du:dateUtc="2024-06-24T16:40:00Z">
        <w:r w:rsidR="00D04F4B">
          <w:t>approximately</w:t>
        </w:r>
        <w:r w:rsidR="00D04F4B">
          <w:t xml:space="preserve"> </w:t>
        </w:r>
      </w:ins>
      <w:r w:rsidR="004273BC">
        <w:t>92% accura</w:t>
      </w:r>
      <w:r w:rsidR="00CD2945">
        <w:t>cy</w:t>
      </w:r>
      <w:r w:rsidR="00F0289D">
        <w:t>)</w:t>
      </w:r>
      <w:r w:rsidR="00CD2945">
        <w:t xml:space="preserve"> which rivals the accuracy of </w:t>
      </w:r>
      <w:r w:rsidR="00D01795">
        <w:t xml:space="preserve">supervised ML models produced by Aziz et al. </w:t>
      </w:r>
      <w:r w:rsidR="00D01795">
        <w:fldChar w:fldCharType="begin"/>
      </w:r>
      <w:r w:rsidR="00D01795">
        <w:instrText xml:space="preserve"> ADDIN ZOTERO_ITEM CSL_CITATION {"citationID":"uvbJVylM","properties":{"formattedCitation":"[20]","plainCitation":"[20]","noteIndex":0},"citationItems":[{"id":38,"uris":["http://zotero.org/groups/5501489/items/LIAIM2ZR"],"itemData":{"id":38,"type":"article-journal","abstract":"The presence of undesirable microstructural features in additively manufactured components, such as cracks, pores and lack of fusion defects presents a challenge for engineers, particularly if these components are applied in structure-critical applications. Such features might need to be manually classified, counted and their size distributions measured during metallographic evaluation, which is a time-consuming task. In this study, the performance of two supervised machine learning methods (kth-nearest neighbours and decision trees) to automatically classify typical defects found during metallographic examination of additively manufactured nickel alloys is briefly outlined and discussed.","container-title":"Materials Science and Technology","DOI":"10.1080/02670836.2023.2207337","issue":"16","note":"_eprint: https://doi.org/10.1080/02670836.2023.2207337","page":"2464-2468","title":"Classification of defects in additively manufactured nickel alloys using supervised machine learning","volume":"39","author":[{"family":"Aziz","given":"Ubaid"},{"family":"Bradshaw","given":"Andrew"},{"family":"Lim","given":"Justin"},{"family":"Thomas","given":"Meurig"}],"issued":{"date-parts":[["2023"]]}}}],"schema":"https://github.com/citation-style-language/schema/raw/master/csl-citation.json"} </w:instrText>
      </w:r>
      <w:r w:rsidR="00D01795">
        <w:fldChar w:fldCharType="separate"/>
      </w:r>
      <w:r w:rsidR="00D01795" w:rsidRPr="00D01795">
        <w:t>[20]</w:t>
      </w:r>
      <w:r w:rsidR="00D01795">
        <w:fldChar w:fldCharType="end"/>
      </w:r>
      <w:r w:rsidR="00D01795">
        <w:t xml:space="preserve">. Despite </w:t>
      </w:r>
      <w:r w:rsidR="005343DF">
        <w:t xml:space="preserve">its success, CNNs have consistently shown poor performance in correctly classifying ‘Pore with Crack’ defects, due to the lack of data for </w:t>
      </w:r>
      <w:r w:rsidR="00312E09">
        <w:t xml:space="preserve">this defect class and the overlapping features it shares with the ‘Pore’ and ‘Crack’ classes. Supervised ML models produced by Aziz et al. also show difficulty with correctly classifying these defects, suggesting alternative strategies are needed to </w:t>
      </w:r>
      <w:r w:rsidR="00693F33">
        <w:t xml:space="preserve">accurately predict these defects using automated means. </w:t>
      </w:r>
      <w:r w:rsidR="00A45EB1">
        <w:t>The dataset, along with the scripts used to train the CNNs, can be found in a GitHub repository for the readers viewing.</w:t>
      </w:r>
    </w:p>
    <w:p w14:paraId="55F5B432" w14:textId="4D61A830" w:rsidR="00A210DE" w:rsidRDefault="002E7DC4" w:rsidP="0092641B">
      <w:pPr>
        <w:jc w:val="both"/>
        <w:rPr>
          <w:b/>
          <w:bCs/>
        </w:rPr>
      </w:pPr>
      <w:r>
        <w:rPr>
          <w:b/>
          <w:bCs/>
        </w:rPr>
        <w:t>Acknowledgements</w:t>
      </w:r>
    </w:p>
    <w:p w14:paraId="7BBA53AB" w14:textId="74B10DB9" w:rsidR="00B2216B" w:rsidRDefault="002E7DC4" w:rsidP="0092641B">
      <w:pPr>
        <w:jc w:val="both"/>
        <w:rPr>
          <w:b/>
          <w:bCs/>
        </w:rPr>
      </w:pPr>
      <w:r>
        <w:rPr>
          <w:b/>
          <w:bCs/>
        </w:rPr>
        <w:lastRenderedPageBreak/>
        <w:t>Declaration of Interests</w:t>
      </w:r>
    </w:p>
    <w:p w14:paraId="0407D852" w14:textId="1BF49917" w:rsidR="003678C1" w:rsidRDefault="00D50EAA" w:rsidP="0092641B">
      <w:pPr>
        <w:spacing w:line="259" w:lineRule="auto"/>
        <w:jc w:val="both"/>
        <w:rPr>
          <w:b/>
          <w:bCs/>
        </w:rPr>
      </w:pPr>
      <w:r>
        <w:t>No</w:t>
      </w:r>
      <w:r w:rsidR="00A8461E">
        <w:t>ne</w:t>
      </w:r>
      <w:r w:rsidR="003678C1">
        <w:rPr>
          <w:b/>
          <w:bCs/>
        </w:rPr>
        <w:br w:type="page"/>
      </w:r>
    </w:p>
    <w:p w14:paraId="3AA09674" w14:textId="6C7C9FB5" w:rsidR="00D02844" w:rsidRPr="002E7DC4" w:rsidRDefault="00D02844" w:rsidP="002E7DC4">
      <w:pPr>
        <w:rPr>
          <w:b/>
          <w:bCs/>
        </w:rPr>
      </w:pPr>
      <w:r>
        <w:rPr>
          <w:b/>
          <w:bCs/>
        </w:rPr>
        <w:lastRenderedPageBreak/>
        <w:t>References (Zotero)</w:t>
      </w:r>
    </w:p>
    <w:p w14:paraId="792F04AF" w14:textId="77777777" w:rsidR="00D01795" w:rsidRPr="00D01795" w:rsidRDefault="003678C1" w:rsidP="00D01795">
      <w:pPr>
        <w:pStyle w:val="Bibliography"/>
      </w:pPr>
      <w:r>
        <w:fldChar w:fldCharType="begin"/>
      </w:r>
      <w:r w:rsidR="00B427E2">
        <w:instrText xml:space="preserve"> ADDIN ZOTERO_BIBL {"uncited":[],"omitted":[],"custom":[]} CSL_BIBLIOGRAPHY </w:instrText>
      </w:r>
      <w:r>
        <w:fldChar w:fldCharType="separate"/>
      </w:r>
      <w:r w:rsidR="00D01795" w:rsidRPr="00D01795">
        <w:t>[1]</w:t>
      </w:r>
      <w:r w:rsidR="00D01795" w:rsidRPr="00D01795">
        <w:tab/>
        <w:t xml:space="preserve">A. Mumith, M. Thomas, Z. Shah, M. Coathup, and G. Blunn, ‘Additive manufacturing current concepts, future trends’, </w:t>
      </w:r>
      <w:r w:rsidR="00D01795" w:rsidRPr="00D01795">
        <w:rPr>
          <w:i/>
          <w:iCs/>
        </w:rPr>
        <w:t>The bone &amp; joint journal</w:t>
      </w:r>
      <w:r w:rsidR="00D01795" w:rsidRPr="00D01795">
        <w:t>, vol. 100B, no. 4, pp. 455–460, 2018, doi: 10.1302/0301-620X.100B4.BJJ-2017-0662.R2.</w:t>
      </w:r>
    </w:p>
    <w:p w14:paraId="1BD39906" w14:textId="77777777" w:rsidR="00D01795" w:rsidRPr="00D01795" w:rsidRDefault="00D01795" w:rsidP="00D01795">
      <w:pPr>
        <w:pStyle w:val="Bibliography"/>
      </w:pPr>
      <w:r w:rsidRPr="00D01795">
        <w:t>[2]</w:t>
      </w:r>
      <w:r w:rsidRPr="00D01795">
        <w:tab/>
        <w:t xml:space="preserve">S. Brischetto, P. Maggiore, and C. G. Ferro, ‘Special Issue on “Additive Manufacturing Technologies and Applications”’, </w:t>
      </w:r>
      <w:r w:rsidRPr="00D01795">
        <w:rPr>
          <w:i/>
          <w:iCs/>
        </w:rPr>
        <w:t>Technologies</w:t>
      </w:r>
      <w:r w:rsidRPr="00D01795">
        <w:t>, vol. 5, no. 3, 2017, doi: 10.3390/technologies5030058.</w:t>
      </w:r>
    </w:p>
    <w:p w14:paraId="1FA240F1" w14:textId="77777777" w:rsidR="00D01795" w:rsidRPr="00D01795" w:rsidRDefault="00D01795" w:rsidP="00D01795">
      <w:pPr>
        <w:pStyle w:val="Bibliography"/>
      </w:pPr>
      <w:r w:rsidRPr="00D01795">
        <w:t>[3]</w:t>
      </w:r>
      <w:r w:rsidRPr="00D01795">
        <w:tab/>
        <w:t xml:space="preserve">J. ZHU, H. ZHOU, C. WANG, L. ZHOU, S. YUAN, and W. ZHANG, ‘A review of topology optimization for additive manufacturing: Status and challenges’, </w:t>
      </w:r>
      <w:r w:rsidRPr="00D01795">
        <w:rPr>
          <w:i/>
          <w:iCs/>
        </w:rPr>
        <w:t>Chinese Journal of Aeronautics</w:t>
      </w:r>
      <w:r w:rsidRPr="00D01795">
        <w:t>, vol. 34, no. 1, pp. 91–110, 2021, doi: https://doi.org/10.1016/j.cja.2020.09.020.</w:t>
      </w:r>
    </w:p>
    <w:p w14:paraId="2EA21526" w14:textId="77777777" w:rsidR="00D01795" w:rsidRPr="00D01795" w:rsidRDefault="00D01795" w:rsidP="00D01795">
      <w:pPr>
        <w:pStyle w:val="Bibliography"/>
      </w:pPr>
      <w:r w:rsidRPr="00D01795">
        <w:t>[4]</w:t>
      </w:r>
      <w:r w:rsidRPr="00D01795">
        <w:tab/>
        <w:t xml:space="preserve">M. M. Mojtaba Khanzadeh Sudipta Chowdhury, Mark A. Tschopp, Haley R. Doude and L. Bian, ‘In-situ monitoring of melt pool images for porosity prediction in directed energy deposition processes’, </w:t>
      </w:r>
      <w:r w:rsidRPr="00D01795">
        <w:rPr>
          <w:i/>
          <w:iCs/>
        </w:rPr>
        <w:t>IISE Transactions</w:t>
      </w:r>
      <w:r w:rsidRPr="00D01795">
        <w:t>, vol. 51, no. 5, pp. 437–455, 2019, doi: 10.1080/24725854.2017.1417656.</w:t>
      </w:r>
    </w:p>
    <w:p w14:paraId="1B12241B" w14:textId="77777777" w:rsidR="00D01795" w:rsidRPr="00D01795" w:rsidRDefault="00D01795" w:rsidP="00D01795">
      <w:pPr>
        <w:pStyle w:val="Bibliography"/>
      </w:pPr>
      <w:r w:rsidRPr="00D01795">
        <w:t>[5]</w:t>
      </w:r>
      <w:r w:rsidRPr="00D01795">
        <w:tab/>
        <w:t xml:space="preserve">M. Gorelik, ‘Additive manufacturing in the context of structural integrity’, </w:t>
      </w:r>
      <w:r w:rsidRPr="00D01795">
        <w:rPr>
          <w:i/>
          <w:iCs/>
        </w:rPr>
        <w:t>International Journal of Fatigue</w:t>
      </w:r>
      <w:r w:rsidRPr="00D01795">
        <w:t>, vol. 94, pp. 168–177, 2017, doi: https://doi.org/10.1016/j.ijfatigue.2016.07.005.</w:t>
      </w:r>
    </w:p>
    <w:p w14:paraId="21FFD65C" w14:textId="77777777" w:rsidR="00D01795" w:rsidRPr="00D01795" w:rsidRDefault="00D01795" w:rsidP="00D01795">
      <w:pPr>
        <w:pStyle w:val="Bibliography"/>
      </w:pPr>
      <w:r w:rsidRPr="00D01795">
        <w:t>[6]</w:t>
      </w:r>
      <w:r w:rsidRPr="00D01795">
        <w:tab/>
        <w:t xml:space="preserve">M. C. Brennan, J. S. Keist, and T. A. Palmer, ‘Defects in Metal Additive Manufacturing Processes’, </w:t>
      </w:r>
      <w:r w:rsidRPr="00D01795">
        <w:rPr>
          <w:i/>
          <w:iCs/>
        </w:rPr>
        <w:t>Journal of Materials Engineering and Performance</w:t>
      </w:r>
      <w:r w:rsidRPr="00D01795">
        <w:t>, vol. 30, no. 7, pp. 4808–4818, Jul. 2021, doi: 10.1007/s11665-021-05919-6.</w:t>
      </w:r>
    </w:p>
    <w:p w14:paraId="6ECF43E3" w14:textId="77777777" w:rsidR="00D01795" w:rsidRPr="00D01795" w:rsidRDefault="00D01795" w:rsidP="00D01795">
      <w:pPr>
        <w:pStyle w:val="Bibliography"/>
      </w:pPr>
      <w:r w:rsidRPr="00D01795">
        <w:t>[7]</w:t>
      </w:r>
      <w:r w:rsidRPr="00D01795">
        <w:tab/>
        <w:t xml:space="preserve">G. Lorena, G. Robinson, P. Stefania, C. Pasquale, B. Fabiano, and M. Franco, ‘Automatic Microstructural Classification with Convolutional Neural Network’, in </w:t>
      </w:r>
      <w:r w:rsidRPr="00D01795">
        <w:rPr>
          <w:i/>
          <w:iCs/>
        </w:rPr>
        <w:t>Information and Communication Technologies of Ecuador (TIC.EC)</w:t>
      </w:r>
      <w:r w:rsidRPr="00D01795">
        <w:t>, M. Botto-Tobar, L. Barba-Maggi, J. González-Huerta, P. Villacrés-Cevallos, O. S. Gómez, and M. I. Uvidia-Fassler, Eds., Cham: Springer International Publishing, 2019, pp. 170–181.</w:t>
      </w:r>
    </w:p>
    <w:p w14:paraId="206C4BB6" w14:textId="77777777" w:rsidR="00D01795" w:rsidRPr="00D01795" w:rsidRDefault="00D01795" w:rsidP="00D01795">
      <w:pPr>
        <w:pStyle w:val="Bibliography"/>
      </w:pPr>
      <w:r w:rsidRPr="00D01795">
        <w:t>[8]</w:t>
      </w:r>
      <w:r w:rsidRPr="00D01795">
        <w:tab/>
        <w:t xml:space="preserve">B. Lantz, </w:t>
      </w:r>
      <w:r w:rsidRPr="00D01795">
        <w:rPr>
          <w:i/>
          <w:iCs/>
        </w:rPr>
        <w:t>Machine Learning with R</w:t>
      </w:r>
      <w:r w:rsidRPr="00D01795">
        <w:t>, 1st edition. Birmingham, UNITED KINGDOM: Packt Publishing, Limited, 2013. [Online]. Available: http://ebookcentral.proquest.com/lib/sheffield/detail.action?docID=1343653</w:t>
      </w:r>
    </w:p>
    <w:p w14:paraId="75A13C7C" w14:textId="77777777" w:rsidR="00D01795" w:rsidRPr="00D01795" w:rsidRDefault="00D01795" w:rsidP="00D01795">
      <w:pPr>
        <w:pStyle w:val="Bibliography"/>
      </w:pPr>
      <w:r w:rsidRPr="00D01795">
        <w:t>[9]</w:t>
      </w:r>
      <w:r w:rsidRPr="00D01795">
        <w:tab/>
        <w:t xml:space="preserve">E. Alpaydin, </w:t>
      </w:r>
      <w:r w:rsidRPr="00D01795">
        <w:rPr>
          <w:i/>
          <w:iCs/>
        </w:rPr>
        <w:t>Introduction to machine learning</w:t>
      </w:r>
      <w:r w:rsidRPr="00D01795">
        <w:t>, 3rd edition. in Adaptive computation and machine learning. Cambridge, Massachusetts: MIT Press, 2014.</w:t>
      </w:r>
    </w:p>
    <w:p w14:paraId="459A6A2A" w14:textId="77777777" w:rsidR="00D01795" w:rsidRPr="00D01795" w:rsidRDefault="00D01795" w:rsidP="00D01795">
      <w:pPr>
        <w:pStyle w:val="Bibliography"/>
      </w:pPr>
      <w:r w:rsidRPr="00D01795">
        <w:t>[10]</w:t>
      </w:r>
      <w:r w:rsidRPr="00D01795">
        <w:tab/>
        <w:t xml:space="preserve">R. Snell </w:t>
      </w:r>
      <w:r w:rsidRPr="00D01795">
        <w:rPr>
          <w:i/>
          <w:iCs/>
        </w:rPr>
        <w:t>et al.</w:t>
      </w:r>
      <w:r w:rsidRPr="00D01795">
        <w:t xml:space="preserve">, ‘Methods for Rapid Pore Classification in Metal Additive Manufacturing’, </w:t>
      </w:r>
      <w:r w:rsidRPr="00D01795">
        <w:rPr>
          <w:i/>
          <w:iCs/>
        </w:rPr>
        <w:t>JOM</w:t>
      </w:r>
      <w:r w:rsidRPr="00D01795">
        <w:t>, vol. 72, no. 1, pp. 101–109, Jan. 2020, doi: 10.1007/s11837-019-03761-9.</w:t>
      </w:r>
    </w:p>
    <w:p w14:paraId="4FE7B6AE" w14:textId="77777777" w:rsidR="00D01795" w:rsidRPr="00D01795" w:rsidRDefault="00D01795" w:rsidP="00D01795">
      <w:pPr>
        <w:pStyle w:val="Bibliography"/>
      </w:pPr>
      <w:r w:rsidRPr="00D01795">
        <w:t>[11]</w:t>
      </w:r>
      <w:r w:rsidRPr="00D01795">
        <w:tab/>
        <w:t xml:space="preserve">L. Scime and J. Beuth, ‘Anomaly detection and classification in a laser powder bed additive manufacturing process using a trained computer vision algorithm’, </w:t>
      </w:r>
      <w:r w:rsidRPr="00D01795">
        <w:rPr>
          <w:i/>
          <w:iCs/>
        </w:rPr>
        <w:t>Additive Manufacturing</w:t>
      </w:r>
      <w:r w:rsidRPr="00D01795">
        <w:t>, vol. 19, pp. 114–126, 2018, doi: https://doi.org/10.1016/j.addma.2017.11.009.</w:t>
      </w:r>
    </w:p>
    <w:p w14:paraId="075820DC" w14:textId="77777777" w:rsidR="00D01795" w:rsidRPr="00D01795" w:rsidRDefault="00D01795" w:rsidP="00D01795">
      <w:pPr>
        <w:pStyle w:val="Bibliography"/>
      </w:pPr>
      <w:r w:rsidRPr="00D01795">
        <w:t>[12]</w:t>
      </w:r>
      <w:r w:rsidRPr="00D01795">
        <w:tab/>
        <w:t xml:space="preserve">P. K. Nalajam and R. V, ‘Microstructural porosity segmentation using machine learning techniques in wire-based direct energy deposition of AA6061’, </w:t>
      </w:r>
      <w:r w:rsidRPr="00D01795">
        <w:rPr>
          <w:i/>
          <w:iCs/>
        </w:rPr>
        <w:t>Micron</w:t>
      </w:r>
      <w:r w:rsidRPr="00D01795">
        <w:t>, vol. 151, p. 103161, 2021, doi: https://doi.org/10.1016/j.micron.2021.103161.</w:t>
      </w:r>
    </w:p>
    <w:p w14:paraId="5AF13DC2" w14:textId="77777777" w:rsidR="00D01795" w:rsidRPr="00D01795" w:rsidRDefault="00D01795" w:rsidP="00D01795">
      <w:pPr>
        <w:pStyle w:val="Bibliography"/>
      </w:pPr>
      <w:r w:rsidRPr="00D01795">
        <w:t>[13]</w:t>
      </w:r>
      <w:r w:rsidRPr="00D01795">
        <w:tab/>
        <w:t xml:space="preserve">N. Ketkar, </w:t>
      </w:r>
      <w:r w:rsidRPr="00D01795">
        <w:rPr>
          <w:i/>
          <w:iCs/>
        </w:rPr>
        <w:t>Deep Learning with Python : A Hands-On Introduction</w:t>
      </w:r>
      <w:r w:rsidRPr="00D01795">
        <w:t>. Berkeley, CA, UNITED STATES: Apress L. P., 2017. [Online]. Available: http://ebookcentral.proquest.com/lib/sheffield/detail.action?docID=6363117</w:t>
      </w:r>
    </w:p>
    <w:p w14:paraId="73DB3143" w14:textId="77777777" w:rsidR="00D01795" w:rsidRPr="00D01795" w:rsidRDefault="00D01795" w:rsidP="00D01795">
      <w:pPr>
        <w:pStyle w:val="Bibliography"/>
      </w:pPr>
      <w:r w:rsidRPr="00D01795">
        <w:t>[14]</w:t>
      </w:r>
      <w:r w:rsidRPr="00D01795">
        <w:tab/>
        <w:t xml:space="preserve">Y. LeCun, Y. Bengio, and G. Hinton, ‘Deep learning’, </w:t>
      </w:r>
      <w:r w:rsidRPr="00D01795">
        <w:rPr>
          <w:i/>
          <w:iCs/>
        </w:rPr>
        <w:t>Nature</w:t>
      </w:r>
      <w:r w:rsidRPr="00D01795">
        <w:t>, vol. 521, no. 7553, pp. 436–444, May 2015, doi: 10.1038/nature14539.</w:t>
      </w:r>
    </w:p>
    <w:p w14:paraId="3AFDC5DC" w14:textId="77777777" w:rsidR="00D01795" w:rsidRPr="00D01795" w:rsidRDefault="00D01795" w:rsidP="00D01795">
      <w:pPr>
        <w:pStyle w:val="Bibliography"/>
      </w:pPr>
      <w:r w:rsidRPr="00D01795">
        <w:t>[15]</w:t>
      </w:r>
      <w:r w:rsidRPr="00D01795">
        <w:tab/>
        <w:t xml:space="preserve">A. Chowdhury, E. Kautz, B. Yener, and D. Lewis, ‘Image driven machine learning methods for microstructure recognition’, </w:t>
      </w:r>
      <w:r w:rsidRPr="00D01795">
        <w:rPr>
          <w:i/>
          <w:iCs/>
        </w:rPr>
        <w:t>Computational Materials Science</w:t>
      </w:r>
      <w:r w:rsidRPr="00D01795">
        <w:t>, vol. 123, pp. 176–187, 2016, doi: https://doi.org/10.1016/j.commatsci.2016.05.034.</w:t>
      </w:r>
    </w:p>
    <w:p w14:paraId="349C5FC4" w14:textId="77777777" w:rsidR="00D01795" w:rsidRPr="00D01795" w:rsidRDefault="00D01795" w:rsidP="00D01795">
      <w:pPr>
        <w:pStyle w:val="Bibliography"/>
      </w:pPr>
      <w:r w:rsidRPr="00D01795">
        <w:lastRenderedPageBreak/>
        <w:t>[16]</w:t>
      </w:r>
      <w:r w:rsidRPr="00D01795">
        <w:tab/>
        <w:t xml:space="preserve">A. R. Durmaz </w:t>
      </w:r>
      <w:r w:rsidRPr="00D01795">
        <w:rPr>
          <w:i/>
          <w:iCs/>
        </w:rPr>
        <w:t>et al.</w:t>
      </w:r>
      <w:r w:rsidRPr="00D01795">
        <w:t xml:space="preserve">, ‘A deep learning approach for complex microstructure inference’, </w:t>
      </w:r>
      <w:r w:rsidRPr="00D01795">
        <w:rPr>
          <w:i/>
          <w:iCs/>
        </w:rPr>
        <w:t>Nature Communications</w:t>
      </w:r>
      <w:r w:rsidRPr="00D01795">
        <w:t>, vol. 12, no. 1, p. 6272, Nov. 2021, doi: 10.1038/s41467-021-26565-5.</w:t>
      </w:r>
    </w:p>
    <w:p w14:paraId="6E12A9AF" w14:textId="77777777" w:rsidR="00D01795" w:rsidRPr="00D01795" w:rsidRDefault="00D01795" w:rsidP="00D01795">
      <w:pPr>
        <w:pStyle w:val="Bibliography"/>
      </w:pPr>
      <w:r w:rsidRPr="00D01795">
        <w:t>[17]</w:t>
      </w:r>
      <w:r w:rsidRPr="00D01795">
        <w:tab/>
        <w:t xml:space="preserve">R. K. Tan, N. L. Zhang, and W. Ye, ‘A deep learning–based method for the design of microstructural materials’, </w:t>
      </w:r>
      <w:r w:rsidRPr="00D01795">
        <w:rPr>
          <w:i/>
          <w:iCs/>
        </w:rPr>
        <w:t>Structural and Multidisciplinary Optimization</w:t>
      </w:r>
      <w:r w:rsidRPr="00D01795">
        <w:t>, vol. 61, no. 4, pp. 1417–1438, Apr. 2020, doi: 10.1007/s00158-019-02424-2.</w:t>
      </w:r>
    </w:p>
    <w:p w14:paraId="5D04835A" w14:textId="77777777" w:rsidR="00D01795" w:rsidRPr="00D01795" w:rsidRDefault="00D01795" w:rsidP="00D01795">
      <w:pPr>
        <w:pStyle w:val="Bibliography"/>
      </w:pPr>
      <w:r w:rsidRPr="00D01795">
        <w:t>[18]</w:t>
      </w:r>
      <w:r w:rsidRPr="00D01795">
        <w:tab/>
        <w:t xml:space="preserve">A. Beniwal, R. Dadhich, and A. Alankar, ‘Deep learning based predictive modeling for structure-property linkages’, </w:t>
      </w:r>
      <w:r w:rsidRPr="00D01795">
        <w:rPr>
          <w:i/>
          <w:iCs/>
        </w:rPr>
        <w:t>Materialia</w:t>
      </w:r>
      <w:r w:rsidRPr="00D01795">
        <w:t>, vol. 8, p. 100435, 2019, doi: https://doi.org/10.1016/j.mtla.2019.100435.</w:t>
      </w:r>
    </w:p>
    <w:p w14:paraId="112FF960" w14:textId="77777777" w:rsidR="00D01795" w:rsidRPr="00D01795" w:rsidRDefault="00D01795" w:rsidP="00D01795">
      <w:pPr>
        <w:pStyle w:val="Bibliography"/>
      </w:pPr>
      <w:r w:rsidRPr="00D01795">
        <w:t>[19]</w:t>
      </w:r>
      <w:r w:rsidRPr="00D01795">
        <w:tab/>
        <w:t xml:space="preserve">E. A. Holm </w:t>
      </w:r>
      <w:r w:rsidRPr="00D01795">
        <w:rPr>
          <w:i/>
          <w:iCs/>
        </w:rPr>
        <w:t>et al.</w:t>
      </w:r>
      <w:r w:rsidRPr="00D01795">
        <w:t xml:space="preserve">, ‘Overview: Computer Vision and Machine Learning for Microstructural Characterization and Analysis’, </w:t>
      </w:r>
      <w:r w:rsidRPr="00D01795">
        <w:rPr>
          <w:i/>
          <w:iCs/>
        </w:rPr>
        <w:t>Metallurgical and Materials Transactions A</w:t>
      </w:r>
      <w:r w:rsidRPr="00D01795">
        <w:t>, vol. 51, no. 12, pp. 5985–5999, Dec. 2020, doi: 10.1007/s11661-020-06008-4.</w:t>
      </w:r>
    </w:p>
    <w:p w14:paraId="787E9E01" w14:textId="77777777" w:rsidR="00D01795" w:rsidRPr="00D01795" w:rsidRDefault="00D01795" w:rsidP="00D01795">
      <w:pPr>
        <w:pStyle w:val="Bibliography"/>
      </w:pPr>
      <w:r w:rsidRPr="00D01795">
        <w:t>[20]</w:t>
      </w:r>
      <w:r w:rsidRPr="00D01795">
        <w:tab/>
        <w:t xml:space="preserve">U. Aziz, A. Bradshaw, J. Lim, and M. Thomas, ‘Classification of defects in additively manufactured nickel alloys using supervised machine learning’, </w:t>
      </w:r>
      <w:r w:rsidRPr="00D01795">
        <w:rPr>
          <w:i/>
          <w:iCs/>
        </w:rPr>
        <w:t>Materials Science and Technology</w:t>
      </w:r>
      <w:r w:rsidRPr="00D01795">
        <w:t>, vol. 39, no. 16, pp. 2464–2468, 2023, doi: 10.1080/02670836.2023.2207337.</w:t>
      </w:r>
    </w:p>
    <w:p w14:paraId="2C808D2B" w14:textId="77777777" w:rsidR="00D01795" w:rsidRPr="00D01795" w:rsidRDefault="00D01795" w:rsidP="00D01795">
      <w:pPr>
        <w:pStyle w:val="Bibliography"/>
      </w:pPr>
      <w:r w:rsidRPr="00D01795">
        <w:t>[21]</w:t>
      </w:r>
      <w:r w:rsidRPr="00D01795">
        <w:tab/>
        <w:t>C. Liu, ‘Selective laser melting of nickel superalloys for aerospace applications: defect analysis and material property optimisation’, Doctoral Thesis, University of Sheffield, Sheffield, 2021. [Online]. Available: https://etheses.whiterose.ac.uk/30067/</w:t>
      </w:r>
    </w:p>
    <w:p w14:paraId="5AB46763" w14:textId="77777777" w:rsidR="00D01795" w:rsidRPr="00D01795" w:rsidRDefault="00D01795" w:rsidP="00D01795">
      <w:pPr>
        <w:pStyle w:val="Bibliography"/>
      </w:pPr>
      <w:r w:rsidRPr="00D01795">
        <w:t>[22]</w:t>
      </w:r>
      <w:r w:rsidRPr="00D01795">
        <w:tab/>
        <w:t xml:space="preserve">L. Taylor and G. Nitschke, ‘Improving Deep Learning with Generic Data Augmentation’, in </w:t>
      </w:r>
      <w:r w:rsidRPr="00D01795">
        <w:rPr>
          <w:i/>
          <w:iCs/>
        </w:rPr>
        <w:t>2018 IEEE Symposium Series on Computational Intelligence (SSCI)</w:t>
      </w:r>
      <w:r w:rsidRPr="00D01795">
        <w:t>, 2018, pp. 1542–1547. doi: 10.1109/SSCI.2018.8628742.</w:t>
      </w:r>
    </w:p>
    <w:p w14:paraId="55EF26B7" w14:textId="77777777" w:rsidR="00D01795" w:rsidRPr="00D01795" w:rsidRDefault="00D01795" w:rsidP="00D01795">
      <w:pPr>
        <w:pStyle w:val="Bibliography"/>
      </w:pPr>
      <w:r w:rsidRPr="00D01795">
        <w:t>[23]</w:t>
      </w:r>
      <w:r w:rsidRPr="00D01795">
        <w:tab/>
        <w:t xml:space="preserve">N. Srivastava, G. Hinton, A. Krizhevsky, I. Sutskever, and R. Salakhutdinov, ‘Dropout: A Simple Way to Prevent Neural Networks from Overfitting’, </w:t>
      </w:r>
      <w:r w:rsidRPr="00D01795">
        <w:rPr>
          <w:i/>
          <w:iCs/>
        </w:rPr>
        <w:t>Journal of Machine Learning Research</w:t>
      </w:r>
      <w:r w:rsidRPr="00D01795">
        <w:t>, vol. 15, no. 56, pp. 1929–1958, 2014.</w:t>
      </w:r>
    </w:p>
    <w:p w14:paraId="52AD2DF2" w14:textId="77777777" w:rsidR="00D01795" w:rsidRPr="00D01795" w:rsidRDefault="00D01795" w:rsidP="00D01795">
      <w:pPr>
        <w:pStyle w:val="Bibliography"/>
      </w:pPr>
      <w:r w:rsidRPr="00D01795">
        <w:t>[24]</w:t>
      </w:r>
      <w:r w:rsidRPr="00D01795">
        <w:tab/>
        <w:t xml:space="preserve">J. Sietsma and R. J. F. Dow, ‘Creating artificial neural networks that generalize’, </w:t>
      </w:r>
      <w:r w:rsidRPr="00D01795">
        <w:rPr>
          <w:i/>
          <w:iCs/>
        </w:rPr>
        <w:t>Neural Networks</w:t>
      </w:r>
      <w:r w:rsidRPr="00D01795">
        <w:t>, vol. 4, no. 1, pp. 67–79, 1991, doi: https://doi.org/10.1016/0893-6080(91)90033-2.</w:t>
      </w:r>
    </w:p>
    <w:p w14:paraId="58C8733B" w14:textId="77777777" w:rsidR="00D01795" w:rsidRPr="00D01795" w:rsidRDefault="00D01795" w:rsidP="00D01795">
      <w:pPr>
        <w:pStyle w:val="Bibliography"/>
      </w:pPr>
      <w:r w:rsidRPr="00D01795">
        <w:t>[25]</w:t>
      </w:r>
      <w:r w:rsidRPr="00D01795">
        <w:tab/>
        <w:t xml:space="preserve">E. Bartz, T. Bartz-Beielstein, M. Zaefferer, and O. Mersmann, </w:t>
      </w:r>
      <w:r w:rsidRPr="00D01795">
        <w:rPr>
          <w:i/>
          <w:iCs/>
        </w:rPr>
        <w:t>Hyperparameter Tuning for Machine and Deep Learning with R : A Practical Guide.</w:t>
      </w:r>
      <w:r w:rsidRPr="00D01795">
        <w:t>, 1st ed. Singapore: Springer, 2023.</w:t>
      </w:r>
    </w:p>
    <w:p w14:paraId="1CF981DE" w14:textId="77777777" w:rsidR="00D01795" w:rsidRPr="00D01795" w:rsidRDefault="00D01795" w:rsidP="00D01795">
      <w:pPr>
        <w:pStyle w:val="Bibliography"/>
      </w:pPr>
      <w:r w:rsidRPr="00D01795">
        <w:t>[26]</w:t>
      </w:r>
      <w:r w:rsidRPr="00D01795">
        <w:tab/>
        <w:t xml:space="preserve">M. Feurer and F. Hutter, ‘Hyperparameter Optimization’, in </w:t>
      </w:r>
      <w:r w:rsidRPr="00D01795">
        <w:rPr>
          <w:i/>
          <w:iCs/>
        </w:rPr>
        <w:t>Automated Machine Learning: Methods, Systems, Challenges</w:t>
      </w:r>
      <w:r w:rsidRPr="00D01795">
        <w:t>, F. Hutter, L. Kotthoff, and J. Vanschoren, Eds., Cham: Springer International Publishing, 2019, pp. 3–33. doi: 10.1007/978-3-030-05318-5_1.</w:t>
      </w:r>
    </w:p>
    <w:p w14:paraId="2AF7D68D" w14:textId="77777777" w:rsidR="00D01795" w:rsidRPr="00D01795" w:rsidRDefault="00D01795" w:rsidP="00D01795">
      <w:pPr>
        <w:pStyle w:val="Bibliography"/>
      </w:pPr>
      <w:r w:rsidRPr="00D01795">
        <w:t>[27]</w:t>
      </w:r>
      <w:r w:rsidRPr="00D01795">
        <w:tab/>
        <w:t xml:space="preserve">C. Antal-Vaida, ‘Basic Hyperparameters Tuning Methods for Classification Algorithms.’, </w:t>
      </w:r>
      <w:r w:rsidRPr="00D01795">
        <w:rPr>
          <w:i/>
          <w:iCs/>
        </w:rPr>
        <w:t>Informatica Economica</w:t>
      </w:r>
      <w:r w:rsidRPr="00D01795">
        <w:t>, vol. 25, no. 2, 2021.</w:t>
      </w:r>
    </w:p>
    <w:p w14:paraId="00EE9BD8" w14:textId="77777777" w:rsidR="00D01795" w:rsidRPr="00D01795" w:rsidRDefault="00D01795" w:rsidP="00D01795">
      <w:pPr>
        <w:pStyle w:val="Bibliography"/>
      </w:pPr>
      <w:r w:rsidRPr="00D01795">
        <w:t>[28]</w:t>
      </w:r>
      <w:r w:rsidRPr="00D01795">
        <w:tab/>
        <w:t xml:space="preserve">J. Ungredda and J. Branke, ‘Bayesian Optimisation for Constrained Problems’, </w:t>
      </w:r>
      <w:r w:rsidRPr="00D01795">
        <w:rPr>
          <w:i/>
          <w:iCs/>
        </w:rPr>
        <w:t>ACM Trans. Model. Comput. Simul.</w:t>
      </w:r>
      <w:r w:rsidRPr="00D01795">
        <w:t>, vol. 34, no. 2, Apr. 2024, doi: 10.1145/3641544.</w:t>
      </w:r>
    </w:p>
    <w:p w14:paraId="5CDD5EEC" w14:textId="77777777" w:rsidR="00D01795" w:rsidRPr="00D01795" w:rsidRDefault="00D01795" w:rsidP="00D01795">
      <w:pPr>
        <w:pStyle w:val="Bibliography"/>
      </w:pPr>
      <w:r w:rsidRPr="00D01795">
        <w:t>[29]</w:t>
      </w:r>
      <w:r w:rsidRPr="00D01795">
        <w:tab/>
        <w:t xml:space="preserve">K. Kandasamy, W. Neiswanger, J. Schneider, B. Poczos, and E. Xing, ‘Neural Architecture Search with Bayesian Optimisation and Optimal Transport’, </w:t>
      </w:r>
      <w:r w:rsidRPr="00D01795">
        <w:rPr>
          <w:i/>
          <w:iCs/>
        </w:rPr>
        <w:t>arXiv.org</w:t>
      </w:r>
      <w:r w:rsidRPr="00D01795">
        <w:t>, 2018, [Online]. Available: https://www.proquest.com/working-papers/neural-architecture-search-with-bayesian/docview/2073873410/se-2?accountid=13828</w:t>
      </w:r>
    </w:p>
    <w:p w14:paraId="5AE399AB" w14:textId="025E8712" w:rsidR="009B39EF" w:rsidRPr="009B39EF" w:rsidRDefault="003678C1" w:rsidP="0012073C">
      <w:r>
        <w:fldChar w:fldCharType="end"/>
      </w:r>
    </w:p>
    <w:sectPr w:rsidR="009B39EF" w:rsidRPr="009B39E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Meurig Thomas" w:date="2024-06-24T16:34:00Z" w:initials="MT">
    <w:p w14:paraId="52B81F20" w14:textId="77777777" w:rsidR="002473A3" w:rsidRDefault="002473A3" w:rsidP="002473A3">
      <w:pPr>
        <w:pStyle w:val="CommentText"/>
      </w:pPr>
      <w:r>
        <w:rPr>
          <w:rStyle w:val="CommentReference"/>
        </w:rPr>
        <w:annotationRef/>
      </w:r>
      <w:r>
        <w:t>Such as? Maybe put one or two examples here.</w:t>
      </w:r>
    </w:p>
  </w:comment>
  <w:comment w:id="3" w:author="Meurig Thomas" w:date="2024-06-24T16:36:00Z" w:initials="MT">
    <w:p w14:paraId="14B3478D" w14:textId="77777777" w:rsidR="002473A3" w:rsidRDefault="002473A3" w:rsidP="002473A3">
      <w:pPr>
        <w:pStyle w:val="CommentText"/>
      </w:pPr>
      <w:r>
        <w:rPr>
          <w:rStyle w:val="CommentReference"/>
        </w:rPr>
        <w:annotationRef/>
      </w:r>
      <w:r>
        <w:t>I don’t think there is a lack of understanding as such, but there is certainly more work to be done in this area.</w:t>
      </w:r>
    </w:p>
  </w:comment>
  <w:comment w:id="4" w:author="Meurig Thomas" w:date="2024-06-24T16:35:00Z" w:initials="MT">
    <w:p w14:paraId="37202E2D" w14:textId="37C48798" w:rsidR="002473A3" w:rsidRDefault="002473A3" w:rsidP="002473A3">
      <w:pPr>
        <w:pStyle w:val="CommentText"/>
      </w:pPr>
      <w:r>
        <w:rPr>
          <w:rStyle w:val="CommentReference"/>
        </w:rPr>
        <w:annotationRef/>
      </w:r>
      <w:r>
        <w:t>Good!</w:t>
      </w:r>
    </w:p>
  </w:comment>
  <w:comment w:id="7" w:author="Meurig Thomas" w:date="2024-06-24T16:37:00Z" w:initials="MT">
    <w:p w14:paraId="7CC016AD" w14:textId="77777777" w:rsidR="002473A3" w:rsidRDefault="002473A3" w:rsidP="002473A3">
      <w:pPr>
        <w:pStyle w:val="CommentText"/>
      </w:pPr>
      <w:r>
        <w:rPr>
          <w:rStyle w:val="CommentReference"/>
        </w:rPr>
        <w:annotationRef/>
      </w:r>
      <w:r>
        <w:t>Nicely written, but maybe put each of the three references after each example, rather than at the end of the sentence.</w:t>
      </w:r>
    </w:p>
  </w:comment>
  <w:comment w:id="8" w:author="Meurig Thomas" w:date="2024-06-24T16:38:00Z" w:initials="MT">
    <w:p w14:paraId="67A02E9B" w14:textId="77777777" w:rsidR="002473A3" w:rsidRDefault="002473A3" w:rsidP="002473A3">
      <w:pPr>
        <w:pStyle w:val="CommentText"/>
      </w:pPr>
      <w:r>
        <w:rPr>
          <w:rStyle w:val="CommentReference"/>
        </w:rPr>
        <w:annotationRef/>
      </w:r>
      <w:r>
        <w:t xml:space="preserve">Is it relatively new? Relative to what? </w:t>
      </w:r>
    </w:p>
  </w:comment>
  <w:comment w:id="9" w:author="Meurig Thomas" w:date="2024-06-24T16:39:00Z" w:initials="MT">
    <w:p w14:paraId="65BA3CE6" w14:textId="77777777" w:rsidR="002473A3" w:rsidRDefault="002473A3" w:rsidP="002473A3">
      <w:pPr>
        <w:pStyle w:val="CommentText"/>
      </w:pPr>
      <w:r>
        <w:rPr>
          <w:rStyle w:val="CommentReference"/>
        </w:rPr>
        <w:annotationRef/>
      </w:r>
      <w:r>
        <w:t xml:space="preserve">Just  keep it to deep learning - we don’t this paper to be acronym-tastic! </w:t>
      </w:r>
    </w:p>
  </w:comment>
  <w:comment w:id="10" w:author="Meurig Thomas" w:date="2024-06-24T16:39:00Z" w:initials="MT">
    <w:p w14:paraId="713A8A8B" w14:textId="77777777" w:rsidR="002473A3" w:rsidRDefault="002473A3" w:rsidP="002473A3">
      <w:pPr>
        <w:pStyle w:val="CommentText"/>
      </w:pPr>
      <w:r>
        <w:rPr>
          <w:rStyle w:val="CommentReference"/>
        </w:rPr>
        <w:annotationRef/>
      </w:r>
      <w:r>
        <w:t>Nice introduction to some current uses of Deep Learning in Materials Engineering!</w:t>
      </w:r>
    </w:p>
  </w:comment>
  <w:comment w:id="33" w:author="Meurig Thomas" w:date="2024-06-24T17:18:00Z" w:initials="MT">
    <w:p w14:paraId="43BF576D" w14:textId="77777777" w:rsidR="0021432E" w:rsidRDefault="0021432E" w:rsidP="0021432E">
      <w:pPr>
        <w:pStyle w:val="CommentText"/>
      </w:pPr>
      <w:r>
        <w:rPr>
          <w:rStyle w:val="CommentReference"/>
        </w:rPr>
        <w:annotationRef/>
      </w:r>
      <w:r>
        <w:t>I thinks the generic term is image segmentation, but will need to double check this.</w:t>
      </w:r>
    </w:p>
  </w:comment>
  <w:comment w:id="32" w:author="Meurig Thomas" w:date="2024-06-24T17:17:00Z" w:initials="MT">
    <w:p w14:paraId="5887A2E3" w14:textId="3501B918" w:rsidR="0021432E" w:rsidRDefault="0021432E" w:rsidP="0021432E">
      <w:pPr>
        <w:pStyle w:val="CommentText"/>
      </w:pPr>
      <w:r>
        <w:rPr>
          <w:rStyle w:val="CommentReference"/>
        </w:rPr>
        <w:annotationRef/>
      </w:r>
      <w:r>
        <w:t>Was a particular thresholding algorithm used?</w:t>
      </w:r>
    </w:p>
  </w:comment>
  <w:comment w:id="29" w:author="Meurig Thomas" w:date="2024-06-24T17:07:00Z" w:initials="MT">
    <w:p w14:paraId="132427AA" w14:textId="57EB47BB" w:rsidR="00BC2564" w:rsidRDefault="00BC2564" w:rsidP="00BC2564">
      <w:pPr>
        <w:pStyle w:val="CommentText"/>
      </w:pPr>
      <w:r>
        <w:rPr>
          <w:rStyle w:val="CommentReference"/>
        </w:rPr>
        <w:annotationRef/>
      </w:r>
      <w:r>
        <w:t>How about including a flow diagram illustrating this procedure, or would this be too much work for you?</w:t>
      </w:r>
    </w:p>
  </w:comment>
  <w:comment w:id="43" w:author="Meurig Thomas" w:date="2024-06-24T17:36:00Z" w:initials="MT">
    <w:p w14:paraId="6E4B930A" w14:textId="77777777" w:rsidR="00146EFF" w:rsidRDefault="00146EFF" w:rsidP="00146EFF">
      <w:pPr>
        <w:pStyle w:val="CommentText"/>
      </w:pPr>
      <w:r>
        <w:rPr>
          <w:rStyle w:val="CommentReference"/>
        </w:rPr>
        <w:annotationRef/>
      </w:r>
      <w:r>
        <w:t>Does this need to be defined?</w:t>
      </w:r>
    </w:p>
  </w:comment>
  <w:comment w:id="53" w:author="Meurig Thomas" w:date="2024-06-24T17:09:00Z" w:initials="MT">
    <w:p w14:paraId="2B01BA7D" w14:textId="0108A7B9" w:rsidR="00BC2564" w:rsidRDefault="00BC2564" w:rsidP="00BC2564">
      <w:pPr>
        <w:pStyle w:val="CommentText"/>
      </w:pPr>
      <w:r>
        <w:rPr>
          <w:rStyle w:val="CommentReference"/>
        </w:rPr>
        <w:annotationRef/>
      </w:r>
      <w:r>
        <w:t xml:space="preserve">Maybe add one or two extra sentences here describing what these Confusion Matrices are showing. Remember, this is a Mat Sci Eng journal, so not all readers will be experts in ML performance evaluation. </w:t>
      </w:r>
    </w:p>
  </w:comment>
  <w:comment w:id="54" w:author="Meurig Thomas" w:date="2024-06-24T17:42:00Z" w:initials="MT">
    <w:p w14:paraId="147F4F24" w14:textId="77777777" w:rsidR="00CF439F" w:rsidRDefault="00CF439F" w:rsidP="00CF439F">
      <w:pPr>
        <w:pStyle w:val="CommentText"/>
      </w:pPr>
      <w:r>
        <w:rPr>
          <w:rStyle w:val="CommentReference"/>
        </w:rPr>
        <w:annotationRef/>
      </w:r>
      <w:r>
        <w:t>How does the performance of your CNN algorithms generally compare with other applications? You touch on this in the introduction section so is it worth mentioning it again here?</w:t>
      </w:r>
    </w:p>
  </w:comment>
  <w:comment w:id="58" w:author="Meurig Thomas" w:date="2024-06-24T17:05:00Z" w:initials="MT">
    <w:p w14:paraId="1A74B252" w14:textId="1DF0617D" w:rsidR="00BC2564" w:rsidRDefault="00BC2564" w:rsidP="00BC2564">
      <w:pPr>
        <w:pStyle w:val="CommentText"/>
      </w:pPr>
      <w:r>
        <w:rPr>
          <w:rStyle w:val="CommentReference"/>
        </w:rPr>
        <w:annotationRef/>
      </w:r>
      <w:r>
        <w:t>Does this align with or contradict findings from other studies?</w:t>
      </w:r>
    </w:p>
  </w:comment>
  <w:comment w:id="60" w:author="Meurig Thomas" w:date="2024-06-24T17:12:00Z" w:initials="MT">
    <w:p w14:paraId="68F053A8" w14:textId="77777777" w:rsidR="00263727" w:rsidRDefault="00263727" w:rsidP="00263727">
      <w:pPr>
        <w:pStyle w:val="CommentText"/>
      </w:pPr>
      <w:r>
        <w:rPr>
          <w:rStyle w:val="CommentReference"/>
        </w:rPr>
        <w:annotationRef/>
      </w:r>
      <w:r>
        <w:t>State what you think these overlapping features are.</w:t>
      </w:r>
    </w:p>
  </w:comment>
  <w:comment w:id="61" w:author="Meurig Thomas" w:date="2024-06-24T17:13:00Z" w:initials="MT">
    <w:p w14:paraId="383FB6EF" w14:textId="77777777" w:rsidR="00565EC7" w:rsidRDefault="00565EC7" w:rsidP="00565EC7">
      <w:pPr>
        <w:pStyle w:val="CommentText"/>
      </w:pPr>
      <w:r>
        <w:rPr>
          <w:rStyle w:val="CommentReference"/>
        </w:rPr>
        <w:annotationRef/>
      </w:r>
      <w:r>
        <w:t xml:space="preserve">Very good point. </w:t>
      </w:r>
    </w:p>
  </w:comment>
  <w:comment w:id="62" w:author="Meurig Thomas" w:date="2024-06-24T17:13:00Z" w:initials="MT">
    <w:p w14:paraId="0D95567B" w14:textId="77777777" w:rsidR="00D4054A" w:rsidRDefault="00D4054A" w:rsidP="00D4054A">
      <w:pPr>
        <w:pStyle w:val="CommentText"/>
      </w:pPr>
      <w:r>
        <w:rPr>
          <w:rStyle w:val="CommentReference"/>
        </w:rPr>
        <w:annotationRef/>
      </w:r>
      <w:r>
        <w:t>Strong rather than “exceptional”?</w:t>
      </w:r>
    </w:p>
  </w:comment>
  <w:comment w:id="63" w:author="Meurig Thomas" w:date="2024-06-24T17:39:00Z" w:initials="MT">
    <w:p w14:paraId="448DA613" w14:textId="77777777" w:rsidR="00D04F4B" w:rsidRDefault="00D04F4B" w:rsidP="00D04F4B">
      <w:pPr>
        <w:pStyle w:val="CommentText"/>
      </w:pPr>
      <w:r>
        <w:rPr>
          <w:rStyle w:val="CommentReference"/>
        </w:rPr>
        <w:annotationRef/>
      </w:r>
      <w:r>
        <w:t>Are there any drawbacks of this approach compared with the kNN and Decision Tree approach used by Aziz? E.g. the CNNs take longer to learn from the training set? The kNN and Decision Tree algorithms take about 5 seconds (if that).</w:t>
      </w:r>
    </w:p>
  </w:comment>
  <w:comment w:id="66" w:author="Meurig Thomas" w:date="2024-06-24T16:52:00Z" w:initials="MT">
    <w:p w14:paraId="6F39E552" w14:textId="0D1BB9E9" w:rsidR="00D4054A" w:rsidRDefault="0092641B" w:rsidP="00D4054A">
      <w:pPr>
        <w:pStyle w:val="CommentText"/>
      </w:pPr>
      <w:r>
        <w:rPr>
          <w:rStyle w:val="CommentReference"/>
        </w:rPr>
        <w:annotationRef/>
      </w:r>
      <w:r w:rsidR="00D4054A">
        <w:t>Is this an issue that has been reported by other researchers? If so, it might be useful to mention this. Could you provide some comment about the degree of variability?</w:t>
      </w:r>
    </w:p>
  </w:comment>
  <w:comment w:id="67" w:author="Meurig Thomas" w:date="2024-06-24T17:04:00Z" w:initials="MT">
    <w:p w14:paraId="55DE0D19" w14:textId="0FA76294" w:rsidR="003D5B18" w:rsidRDefault="003D5B18" w:rsidP="003D5B18">
      <w:pPr>
        <w:pStyle w:val="CommentText"/>
      </w:pPr>
      <w:r>
        <w:rPr>
          <w:rStyle w:val="CommentReference"/>
        </w:rPr>
        <w:annotationRef/>
      </w:r>
      <w:r>
        <w:t>Do you think it would be an idea to include a figure illustrating this convergence?</w:t>
      </w:r>
    </w:p>
  </w:comment>
  <w:comment w:id="68" w:author="Meurig Thomas" w:date="2024-06-24T16:51:00Z" w:initials="MT">
    <w:p w14:paraId="3E56D367" w14:textId="1455BCF8" w:rsidR="0092641B" w:rsidRDefault="0092641B" w:rsidP="0092641B">
      <w:pPr>
        <w:pStyle w:val="CommentText"/>
      </w:pPr>
      <w:r>
        <w:rPr>
          <w:rStyle w:val="CommentReference"/>
        </w:rPr>
        <w:annotationRef/>
      </w:r>
      <w:r>
        <w:t>Do you have some values for these? It would be useful to report them in this document.</w:t>
      </w:r>
    </w:p>
  </w:comment>
  <w:comment w:id="69" w:author="Meurig Thomas" w:date="2024-06-24T17:21:00Z" w:initials="MT">
    <w:p w14:paraId="6463E872" w14:textId="77777777" w:rsidR="00F60DE1" w:rsidRDefault="00F60DE1" w:rsidP="00F60DE1">
      <w:pPr>
        <w:pStyle w:val="CommentText"/>
      </w:pPr>
      <w:r>
        <w:rPr>
          <w:rStyle w:val="CommentReference"/>
        </w:rPr>
        <w:annotationRef/>
      </w:r>
      <w:r>
        <w:t>Is it possible to create a diagram where the colours correspond to the magnitude of the values in the individual cells? E.g. high numbers = warm colours, low numbers = cold colours?</w:t>
      </w:r>
    </w:p>
  </w:comment>
  <w:comment w:id="78" w:author="Meurig Thomas" w:date="2024-06-24T16:50:00Z" w:initials="MT">
    <w:p w14:paraId="4D39F0B2" w14:textId="796EDBBA" w:rsidR="0092641B" w:rsidRDefault="0092641B" w:rsidP="0092641B">
      <w:pPr>
        <w:pStyle w:val="CommentText"/>
      </w:pPr>
      <w:r>
        <w:rPr>
          <w:rStyle w:val="CommentReference"/>
        </w:rPr>
        <w:annotationRef/>
      </w:r>
      <w:r>
        <w:t>Can we also report other measures of model performance here e.g. user and producer accuracy, Kappa statistic, precision and recall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2B81F20" w15:done="0"/>
  <w15:commentEx w15:paraId="14B3478D" w15:done="0"/>
  <w15:commentEx w15:paraId="37202E2D" w15:done="0"/>
  <w15:commentEx w15:paraId="7CC016AD" w15:done="0"/>
  <w15:commentEx w15:paraId="67A02E9B" w15:done="0"/>
  <w15:commentEx w15:paraId="65BA3CE6" w15:done="0"/>
  <w15:commentEx w15:paraId="713A8A8B" w15:done="0"/>
  <w15:commentEx w15:paraId="43BF576D" w15:done="0"/>
  <w15:commentEx w15:paraId="5887A2E3" w15:done="0"/>
  <w15:commentEx w15:paraId="132427AA" w15:done="0"/>
  <w15:commentEx w15:paraId="6E4B930A" w15:done="0"/>
  <w15:commentEx w15:paraId="2B01BA7D" w15:done="0"/>
  <w15:commentEx w15:paraId="147F4F24" w15:done="0"/>
  <w15:commentEx w15:paraId="1A74B252" w15:done="0"/>
  <w15:commentEx w15:paraId="68F053A8" w15:done="0"/>
  <w15:commentEx w15:paraId="383FB6EF" w15:done="0"/>
  <w15:commentEx w15:paraId="0D95567B" w15:done="0"/>
  <w15:commentEx w15:paraId="448DA613" w15:done="0"/>
  <w15:commentEx w15:paraId="6F39E552" w15:done="0"/>
  <w15:commentEx w15:paraId="55DE0D19" w15:done="0"/>
  <w15:commentEx w15:paraId="3E56D367" w15:done="0"/>
  <w15:commentEx w15:paraId="6463E872" w15:done="0"/>
  <w15:commentEx w15:paraId="4D39F0B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869C56A" w16cex:dateUtc="2024-06-24T15:34:00Z"/>
  <w16cex:commentExtensible w16cex:durableId="78AB0887" w16cex:dateUtc="2024-06-24T15:36:00Z"/>
  <w16cex:commentExtensible w16cex:durableId="7F904A4A" w16cex:dateUtc="2024-06-24T15:35:00Z"/>
  <w16cex:commentExtensible w16cex:durableId="3EA60611" w16cex:dateUtc="2024-06-24T15:37:00Z"/>
  <w16cex:commentExtensible w16cex:durableId="77C0DBB5" w16cex:dateUtc="2024-06-24T15:38:00Z"/>
  <w16cex:commentExtensible w16cex:durableId="017D798A" w16cex:dateUtc="2024-06-24T15:39:00Z"/>
  <w16cex:commentExtensible w16cex:durableId="45E94DF4" w16cex:dateUtc="2024-06-24T15:39:00Z"/>
  <w16cex:commentExtensible w16cex:durableId="177EAE47" w16cex:dateUtc="2024-06-24T16:18:00Z"/>
  <w16cex:commentExtensible w16cex:durableId="539628EB" w16cex:dateUtc="2024-06-24T16:17:00Z"/>
  <w16cex:commentExtensible w16cex:durableId="2F4A694F" w16cex:dateUtc="2024-06-24T16:07:00Z"/>
  <w16cex:commentExtensible w16cex:durableId="3092E40E" w16cex:dateUtc="2024-06-24T16:36:00Z"/>
  <w16cex:commentExtensible w16cex:durableId="77DAF68D" w16cex:dateUtc="2024-06-24T16:09:00Z"/>
  <w16cex:commentExtensible w16cex:durableId="4469B411" w16cex:dateUtc="2024-06-24T16:42:00Z"/>
  <w16cex:commentExtensible w16cex:durableId="7C3FD1E5" w16cex:dateUtc="2024-06-24T16:05:00Z"/>
  <w16cex:commentExtensible w16cex:durableId="03B630FB" w16cex:dateUtc="2024-06-24T16:12:00Z"/>
  <w16cex:commentExtensible w16cex:durableId="2036A366" w16cex:dateUtc="2024-06-24T16:13:00Z"/>
  <w16cex:commentExtensible w16cex:durableId="155B09B8" w16cex:dateUtc="2024-06-24T16:13:00Z"/>
  <w16cex:commentExtensible w16cex:durableId="693B186B" w16cex:dateUtc="2024-06-24T16:39:00Z"/>
  <w16cex:commentExtensible w16cex:durableId="4D309C45" w16cex:dateUtc="2024-06-24T15:52:00Z"/>
  <w16cex:commentExtensible w16cex:durableId="2518D556" w16cex:dateUtc="2024-06-24T16:04:00Z"/>
  <w16cex:commentExtensible w16cex:durableId="163081E8" w16cex:dateUtc="2024-06-24T15:51:00Z"/>
  <w16cex:commentExtensible w16cex:durableId="00C5A86A" w16cex:dateUtc="2024-06-24T16:21:00Z"/>
  <w16cex:commentExtensible w16cex:durableId="0724B123" w16cex:dateUtc="2024-06-24T15: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2B81F20" w16cid:durableId="1869C56A"/>
  <w16cid:commentId w16cid:paraId="14B3478D" w16cid:durableId="78AB0887"/>
  <w16cid:commentId w16cid:paraId="37202E2D" w16cid:durableId="7F904A4A"/>
  <w16cid:commentId w16cid:paraId="7CC016AD" w16cid:durableId="3EA60611"/>
  <w16cid:commentId w16cid:paraId="67A02E9B" w16cid:durableId="77C0DBB5"/>
  <w16cid:commentId w16cid:paraId="65BA3CE6" w16cid:durableId="017D798A"/>
  <w16cid:commentId w16cid:paraId="713A8A8B" w16cid:durableId="45E94DF4"/>
  <w16cid:commentId w16cid:paraId="43BF576D" w16cid:durableId="177EAE47"/>
  <w16cid:commentId w16cid:paraId="5887A2E3" w16cid:durableId="539628EB"/>
  <w16cid:commentId w16cid:paraId="132427AA" w16cid:durableId="2F4A694F"/>
  <w16cid:commentId w16cid:paraId="6E4B930A" w16cid:durableId="3092E40E"/>
  <w16cid:commentId w16cid:paraId="2B01BA7D" w16cid:durableId="77DAF68D"/>
  <w16cid:commentId w16cid:paraId="147F4F24" w16cid:durableId="4469B411"/>
  <w16cid:commentId w16cid:paraId="1A74B252" w16cid:durableId="7C3FD1E5"/>
  <w16cid:commentId w16cid:paraId="68F053A8" w16cid:durableId="03B630FB"/>
  <w16cid:commentId w16cid:paraId="383FB6EF" w16cid:durableId="2036A366"/>
  <w16cid:commentId w16cid:paraId="0D95567B" w16cid:durableId="155B09B8"/>
  <w16cid:commentId w16cid:paraId="448DA613" w16cid:durableId="693B186B"/>
  <w16cid:commentId w16cid:paraId="6F39E552" w16cid:durableId="4D309C45"/>
  <w16cid:commentId w16cid:paraId="55DE0D19" w16cid:durableId="2518D556"/>
  <w16cid:commentId w16cid:paraId="3E56D367" w16cid:durableId="163081E8"/>
  <w16cid:commentId w16cid:paraId="6463E872" w16cid:durableId="00C5A86A"/>
  <w16cid:commentId w16cid:paraId="4D39F0B2" w16cid:durableId="0724B1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893138" w14:textId="77777777" w:rsidR="00DD72CD" w:rsidRDefault="00DD72CD" w:rsidP="00DD72CD">
      <w:pPr>
        <w:spacing w:after="0" w:line="240" w:lineRule="auto"/>
      </w:pPr>
      <w:r>
        <w:separator/>
      </w:r>
    </w:p>
  </w:endnote>
  <w:endnote w:type="continuationSeparator" w:id="0">
    <w:p w14:paraId="245B5703" w14:textId="77777777" w:rsidR="00DD72CD" w:rsidRDefault="00DD72CD" w:rsidP="00DD7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E7476F" w14:textId="77777777" w:rsidR="00DD72CD" w:rsidRDefault="00DD72CD" w:rsidP="00DD72CD">
      <w:pPr>
        <w:spacing w:after="0" w:line="240" w:lineRule="auto"/>
      </w:pPr>
      <w:r>
        <w:separator/>
      </w:r>
    </w:p>
  </w:footnote>
  <w:footnote w:type="continuationSeparator" w:id="0">
    <w:p w14:paraId="69E002B3" w14:textId="77777777" w:rsidR="00DD72CD" w:rsidRDefault="00DD72CD" w:rsidP="00DD72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5A085C"/>
    <w:multiLevelType w:val="hybridMultilevel"/>
    <w:tmpl w:val="33383742"/>
    <w:lvl w:ilvl="0" w:tplc="0A56C416">
      <w:numFmt w:val="bullet"/>
      <w:lvlText w:val="-"/>
      <w:lvlJc w:val="left"/>
      <w:pPr>
        <w:ind w:left="720" w:hanging="360"/>
      </w:pPr>
      <w:rPr>
        <w:rFonts w:ascii="Arial" w:eastAsiaTheme="minorHAnsi"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37894446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eurig Thomas">
    <w15:presenceInfo w15:providerId="Windows Live" w15:userId="c6bf94e1c15c1a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BD3"/>
    <w:rsid w:val="000013EB"/>
    <w:rsid w:val="000046DA"/>
    <w:rsid w:val="000107C4"/>
    <w:rsid w:val="00021E1D"/>
    <w:rsid w:val="00023AD4"/>
    <w:rsid w:val="00025857"/>
    <w:rsid w:val="00025DED"/>
    <w:rsid w:val="000379F3"/>
    <w:rsid w:val="000421CD"/>
    <w:rsid w:val="0005072C"/>
    <w:rsid w:val="00054548"/>
    <w:rsid w:val="00054B95"/>
    <w:rsid w:val="00054C85"/>
    <w:rsid w:val="00060A7F"/>
    <w:rsid w:val="000714AD"/>
    <w:rsid w:val="000721C3"/>
    <w:rsid w:val="000762A7"/>
    <w:rsid w:val="000767EF"/>
    <w:rsid w:val="00080E39"/>
    <w:rsid w:val="00081D24"/>
    <w:rsid w:val="00090A76"/>
    <w:rsid w:val="00090BEA"/>
    <w:rsid w:val="0009309F"/>
    <w:rsid w:val="00095074"/>
    <w:rsid w:val="00096A07"/>
    <w:rsid w:val="00096B12"/>
    <w:rsid w:val="00096C63"/>
    <w:rsid w:val="000A0789"/>
    <w:rsid w:val="000A3593"/>
    <w:rsid w:val="000B15C6"/>
    <w:rsid w:val="000B281B"/>
    <w:rsid w:val="000B3F72"/>
    <w:rsid w:val="000B6015"/>
    <w:rsid w:val="000C0257"/>
    <w:rsid w:val="000C74E3"/>
    <w:rsid w:val="000D3081"/>
    <w:rsid w:val="000E140F"/>
    <w:rsid w:val="000E5415"/>
    <w:rsid w:val="00100EDD"/>
    <w:rsid w:val="00103173"/>
    <w:rsid w:val="0010500A"/>
    <w:rsid w:val="0011402E"/>
    <w:rsid w:val="0012073C"/>
    <w:rsid w:val="00120BE6"/>
    <w:rsid w:val="00124E72"/>
    <w:rsid w:val="001313FF"/>
    <w:rsid w:val="001456BE"/>
    <w:rsid w:val="00146EFF"/>
    <w:rsid w:val="0015000D"/>
    <w:rsid w:val="00151C84"/>
    <w:rsid w:val="00152FEF"/>
    <w:rsid w:val="00160F56"/>
    <w:rsid w:val="0016660A"/>
    <w:rsid w:val="00173772"/>
    <w:rsid w:val="001771A9"/>
    <w:rsid w:val="001804CD"/>
    <w:rsid w:val="001941A3"/>
    <w:rsid w:val="00194667"/>
    <w:rsid w:val="001B0ABD"/>
    <w:rsid w:val="001B27ED"/>
    <w:rsid w:val="001C16D1"/>
    <w:rsid w:val="001C2BA2"/>
    <w:rsid w:val="001C45BB"/>
    <w:rsid w:val="001C7F51"/>
    <w:rsid w:val="001D0908"/>
    <w:rsid w:val="001D7AC8"/>
    <w:rsid w:val="001E54AF"/>
    <w:rsid w:val="001E7A53"/>
    <w:rsid w:val="001F0471"/>
    <w:rsid w:val="001F1C7C"/>
    <w:rsid w:val="001F7F51"/>
    <w:rsid w:val="002061A5"/>
    <w:rsid w:val="0021376F"/>
    <w:rsid w:val="0021432E"/>
    <w:rsid w:val="00216DBC"/>
    <w:rsid w:val="0022034B"/>
    <w:rsid w:val="00222434"/>
    <w:rsid w:val="00227F77"/>
    <w:rsid w:val="00230361"/>
    <w:rsid w:val="002305A3"/>
    <w:rsid w:val="00231379"/>
    <w:rsid w:val="00235E82"/>
    <w:rsid w:val="002473A3"/>
    <w:rsid w:val="0025679F"/>
    <w:rsid w:val="002567B1"/>
    <w:rsid w:val="00263727"/>
    <w:rsid w:val="002754CA"/>
    <w:rsid w:val="00276366"/>
    <w:rsid w:val="00280479"/>
    <w:rsid w:val="00281990"/>
    <w:rsid w:val="00282537"/>
    <w:rsid w:val="00286160"/>
    <w:rsid w:val="0028697B"/>
    <w:rsid w:val="0029021D"/>
    <w:rsid w:val="00292016"/>
    <w:rsid w:val="0029257A"/>
    <w:rsid w:val="00292CF7"/>
    <w:rsid w:val="00293905"/>
    <w:rsid w:val="002944FF"/>
    <w:rsid w:val="00295EC7"/>
    <w:rsid w:val="002A092B"/>
    <w:rsid w:val="002A5B17"/>
    <w:rsid w:val="002A5B3B"/>
    <w:rsid w:val="002A73E1"/>
    <w:rsid w:val="002B3E0D"/>
    <w:rsid w:val="002B421A"/>
    <w:rsid w:val="002C59AE"/>
    <w:rsid w:val="002D004A"/>
    <w:rsid w:val="002D289F"/>
    <w:rsid w:val="002D3AD0"/>
    <w:rsid w:val="002D50DA"/>
    <w:rsid w:val="002E7DC4"/>
    <w:rsid w:val="002F16B7"/>
    <w:rsid w:val="002F251C"/>
    <w:rsid w:val="002F46A9"/>
    <w:rsid w:val="002F632F"/>
    <w:rsid w:val="003017F2"/>
    <w:rsid w:val="003104F4"/>
    <w:rsid w:val="00310F74"/>
    <w:rsid w:val="00312E09"/>
    <w:rsid w:val="00315B8B"/>
    <w:rsid w:val="00321DCF"/>
    <w:rsid w:val="00334E00"/>
    <w:rsid w:val="00342CCC"/>
    <w:rsid w:val="00351FCE"/>
    <w:rsid w:val="00357CD7"/>
    <w:rsid w:val="003601D8"/>
    <w:rsid w:val="003628E4"/>
    <w:rsid w:val="00366FE8"/>
    <w:rsid w:val="003678C1"/>
    <w:rsid w:val="00367AA4"/>
    <w:rsid w:val="00371320"/>
    <w:rsid w:val="003723E6"/>
    <w:rsid w:val="00373C62"/>
    <w:rsid w:val="003747C8"/>
    <w:rsid w:val="00374FB0"/>
    <w:rsid w:val="003751E9"/>
    <w:rsid w:val="00382319"/>
    <w:rsid w:val="00383509"/>
    <w:rsid w:val="00384B72"/>
    <w:rsid w:val="00392424"/>
    <w:rsid w:val="003929FC"/>
    <w:rsid w:val="00395E27"/>
    <w:rsid w:val="003A6E2E"/>
    <w:rsid w:val="003C662E"/>
    <w:rsid w:val="003D5606"/>
    <w:rsid w:val="003D5B18"/>
    <w:rsid w:val="003D6A1F"/>
    <w:rsid w:val="003D78E7"/>
    <w:rsid w:val="003E2B38"/>
    <w:rsid w:val="003E75DE"/>
    <w:rsid w:val="003E7828"/>
    <w:rsid w:val="003F4580"/>
    <w:rsid w:val="00400240"/>
    <w:rsid w:val="00400402"/>
    <w:rsid w:val="00403C16"/>
    <w:rsid w:val="00405434"/>
    <w:rsid w:val="00417C97"/>
    <w:rsid w:val="00421035"/>
    <w:rsid w:val="004218FB"/>
    <w:rsid w:val="004237EB"/>
    <w:rsid w:val="00426371"/>
    <w:rsid w:val="004265F3"/>
    <w:rsid w:val="004273BC"/>
    <w:rsid w:val="00430EA4"/>
    <w:rsid w:val="00431AB6"/>
    <w:rsid w:val="004338D6"/>
    <w:rsid w:val="00441F3B"/>
    <w:rsid w:val="00442C8E"/>
    <w:rsid w:val="00450290"/>
    <w:rsid w:val="00453608"/>
    <w:rsid w:val="00460326"/>
    <w:rsid w:val="00465530"/>
    <w:rsid w:val="00465F18"/>
    <w:rsid w:val="00474F79"/>
    <w:rsid w:val="00475AAF"/>
    <w:rsid w:val="00476E35"/>
    <w:rsid w:val="00476EBC"/>
    <w:rsid w:val="00476FE0"/>
    <w:rsid w:val="0047738B"/>
    <w:rsid w:val="00490C23"/>
    <w:rsid w:val="004932DA"/>
    <w:rsid w:val="00497975"/>
    <w:rsid w:val="004A04B3"/>
    <w:rsid w:val="004A4409"/>
    <w:rsid w:val="004A7F99"/>
    <w:rsid w:val="004B4479"/>
    <w:rsid w:val="004B4C07"/>
    <w:rsid w:val="004C4573"/>
    <w:rsid w:val="004C6936"/>
    <w:rsid w:val="004C6CFB"/>
    <w:rsid w:val="004D183C"/>
    <w:rsid w:val="004D2949"/>
    <w:rsid w:val="004D67E6"/>
    <w:rsid w:val="004D721D"/>
    <w:rsid w:val="004E366E"/>
    <w:rsid w:val="004E396C"/>
    <w:rsid w:val="004E45BE"/>
    <w:rsid w:val="004F1658"/>
    <w:rsid w:val="004F3F0F"/>
    <w:rsid w:val="004F6C91"/>
    <w:rsid w:val="004F72E0"/>
    <w:rsid w:val="004F74D6"/>
    <w:rsid w:val="005056AD"/>
    <w:rsid w:val="00510E2F"/>
    <w:rsid w:val="005120F3"/>
    <w:rsid w:val="00513DDA"/>
    <w:rsid w:val="00514C83"/>
    <w:rsid w:val="00515EC9"/>
    <w:rsid w:val="00517ED5"/>
    <w:rsid w:val="005212D0"/>
    <w:rsid w:val="005224BE"/>
    <w:rsid w:val="005324B7"/>
    <w:rsid w:val="005343DF"/>
    <w:rsid w:val="0053622B"/>
    <w:rsid w:val="00542441"/>
    <w:rsid w:val="005430E2"/>
    <w:rsid w:val="0054384D"/>
    <w:rsid w:val="00556590"/>
    <w:rsid w:val="00565EC7"/>
    <w:rsid w:val="00585628"/>
    <w:rsid w:val="00585951"/>
    <w:rsid w:val="0058691A"/>
    <w:rsid w:val="00586CFF"/>
    <w:rsid w:val="005B65A1"/>
    <w:rsid w:val="005D06E2"/>
    <w:rsid w:val="005D3566"/>
    <w:rsid w:val="005D379D"/>
    <w:rsid w:val="005D7EBE"/>
    <w:rsid w:val="005E05AF"/>
    <w:rsid w:val="005E3536"/>
    <w:rsid w:val="005E55F6"/>
    <w:rsid w:val="005F388B"/>
    <w:rsid w:val="006127FE"/>
    <w:rsid w:val="00614512"/>
    <w:rsid w:val="00624D1F"/>
    <w:rsid w:val="00632ED3"/>
    <w:rsid w:val="006344B5"/>
    <w:rsid w:val="0063584C"/>
    <w:rsid w:val="006372EC"/>
    <w:rsid w:val="006378DF"/>
    <w:rsid w:val="00647F32"/>
    <w:rsid w:val="006503AC"/>
    <w:rsid w:val="00652F96"/>
    <w:rsid w:val="00653A40"/>
    <w:rsid w:val="00653CD6"/>
    <w:rsid w:val="0066172C"/>
    <w:rsid w:val="00661EAE"/>
    <w:rsid w:val="00662E98"/>
    <w:rsid w:val="00671F34"/>
    <w:rsid w:val="00674669"/>
    <w:rsid w:val="0068038D"/>
    <w:rsid w:val="00683BB3"/>
    <w:rsid w:val="0069090E"/>
    <w:rsid w:val="00693F33"/>
    <w:rsid w:val="0069571E"/>
    <w:rsid w:val="006A4C35"/>
    <w:rsid w:val="006B0217"/>
    <w:rsid w:val="006B08F4"/>
    <w:rsid w:val="006B1D9A"/>
    <w:rsid w:val="006B7B95"/>
    <w:rsid w:val="006C084A"/>
    <w:rsid w:val="006C2291"/>
    <w:rsid w:val="006C2BA7"/>
    <w:rsid w:val="006C3CAD"/>
    <w:rsid w:val="006C61A4"/>
    <w:rsid w:val="006C693D"/>
    <w:rsid w:val="006C6A65"/>
    <w:rsid w:val="006D5BEF"/>
    <w:rsid w:val="006E0F54"/>
    <w:rsid w:val="006E5F08"/>
    <w:rsid w:val="006F17E0"/>
    <w:rsid w:val="006F21A0"/>
    <w:rsid w:val="006F59FC"/>
    <w:rsid w:val="006F6943"/>
    <w:rsid w:val="006F7F8D"/>
    <w:rsid w:val="007005A9"/>
    <w:rsid w:val="00705020"/>
    <w:rsid w:val="00705035"/>
    <w:rsid w:val="00710B3D"/>
    <w:rsid w:val="0071261E"/>
    <w:rsid w:val="007159C1"/>
    <w:rsid w:val="00723A56"/>
    <w:rsid w:val="007270FC"/>
    <w:rsid w:val="00727222"/>
    <w:rsid w:val="00727E40"/>
    <w:rsid w:val="00730880"/>
    <w:rsid w:val="00731365"/>
    <w:rsid w:val="00731379"/>
    <w:rsid w:val="00732DC9"/>
    <w:rsid w:val="007358F3"/>
    <w:rsid w:val="007535D8"/>
    <w:rsid w:val="00754D4A"/>
    <w:rsid w:val="00756EC1"/>
    <w:rsid w:val="00760550"/>
    <w:rsid w:val="00761272"/>
    <w:rsid w:val="00763161"/>
    <w:rsid w:val="00764ED0"/>
    <w:rsid w:val="00774703"/>
    <w:rsid w:val="007851A4"/>
    <w:rsid w:val="00791600"/>
    <w:rsid w:val="00795965"/>
    <w:rsid w:val="007A53D3"/>
    <w:rsid w:val="007B4385"/>
    <w:rsid w:val="007B688A"/>
    <w:rsid w:val="007C343B"/>
    <w:rsid w:val="007C3489"/>
    <w:rsid w:val="007D6330"/>
    <w:rsid w:val="007E1AD7"/>
    <w:rsid w:val="007F1C77"/>
    <w:rsid w:val="007F3749"/>
    <w:rsid w:val="007F64C3"/>
    <w:rsid w:val="00804C23"/>
    <w:rsid w:val="0081345C"/>
    <w:rsid w:val="0082016C"/>
    <w:rsid w:val="00822B6E"/>
    <w:rsid w:val="00831F42"/>
    <w:rsid w:val="00835D9B"/>
    <w:rsid w:val="00842F85"/>
    <w:rsid w:val="008460B7"/>
    <w:rsid w:val="00847552"/>
    <w:rsid w:val="0086296B"/>
    <w:rsid w:val="00865C82"/>
    <w:rsid w:val="00867082"/>
    <w:rsid w:val="00870AC3"/>
    <w:rsid w:val="00871BFE"/>
    <w:rsid w:val="00873CC8"/>
    <w:rsid w:val="0087573A"/>
    <w:rsid w:val="00875E94"/>
    <w:rsid w:val="00880C73"/>
    <w:rsid w:val="00882F1D"/>
    <w:rsid w:val="00884835"/>
    <w:rsid w:val="00885640"/>
    <w:rsid w:val="008872B6"/>
    <w:rsid w:val="008942C8"/>
    <w:rsid w:val="00897A2C"/>
    <w:rsid w:val="008A4EDB"/>
    <w:rsid w:val="008A6CFB"/>
    <w:rsid w:val="008B1A24"/>
    <w:rsid w:val="008B1EE1"/>
    <w:rsid w:val="008C51FD"/>
    <w:rsid w:val="008C53EE"/>
    <w:rsid w:val="008C5FA4"/>
    <w:rsid w:val="008C7BBD"/>
    <w:rsid w:val="008D21E4"/>
    <w:rsid w:val="008D444D"/>
    <w:rsid w:val="008D52B4"/>
    <w:rsid w:val="008D60D2"/>
    <w:rsid w:val="008D7847"/>
    <w:rsid w:val="008E1F36"/>
    <w:rsid w:val="008E39D6"/>
    <w:rsid w:val="008E3AF6"/>
    <w:rsid w:val="008F4FDD"/>
    <w:rsid w:val="00900738"/>
    <w:rsid w:val="00907E41"/>
    <w:rsid w:val="00921B8B"/>
    <w:rsid w:val="00922AB4"/>
    <w:rsid w:val="00925B48"/>
    <w:rsid w:val="0092641B"/>
    <w:rsid w:val="00947CCC"/>
    <w:rsid w:val="009506CF"/>
    <w:rsid w:val="00953CED"/>
    <w:rsid w:val="009544D3"/>
    <w:rsid w:val="00956357"/>
    <w:rsid w:val="009606CD"/>
    <w:rsid w:val="009615C8"/>
    <w:rsid w:val="00967E85"/>
    <w:rsid w:val="00970A73"/>
    <w:rsid w:val="00971E8C"/>
    <w:rsid w:val="00972AF0"/>
    <w:rsid w:val="00974B6D"/>
    <w:rsid w:val="0097517A"/>
    <w:rsid w:val="009764E5"/>
    <w:rsid w:val="00981F66"/>
    <w:rsid w:val="00984C5E"/>
    <w:rsid w:val="0098680E"/>
    <w:rsid w:val="00991618"/>
    <w:rsid w:val="00996E6C"/>
    <w:rsid w:val="00997626"/>
    <w:rsid w:val="009A220C"/>
    <w:rsid w:val="009B1DE8"/>
    <w:rsid w:val="009B39EF"/>
    <w:rsid w:val="009B3E9B"/>
    <w:rsid w:val="009B3ED0"/>
    <w:rsid w:val="009B6546"/>
    <w:rsid w:val="009B711A"/>
    <w:rsid w:val="009C135F"/>
    <w:rsid w:val="009D6AE9"/>
    <w:rsid w:val="009E4C87"/>
    <w:rsid w:val="009F0453"/>
    <w:rsid w:val="009F3EC4"/>
    <w:rsid w:val="009F6C2F"/>
    <w:rsid w:val="00A0720C"/>
    <w:rsid w:val="00A0772D"/>
    <w:rsid w:val="00A12E5C"/>
    <w:rsid w:val="00A1546C"/>
    <w:rsid w:val="00A210DE"/>
    <w:rsid w:val="00A236A8"/>
    <w:rsid w:val="00A31C4A"/>
    <w:rsid w:val="00A33549"/>
    <w:rsid w:val="00A34836"/>
    <w:rsid w:val="00A371AD"/>
    <w:rsid w:val="00A43064"/>
    <w:rsid w:val="00A453E5"/>
    <w:rsid w:val="00A45EB1"/>
    <w:rsid w:val="00A501E9"/>
    <w:rsid w:val="00A51E06"/>
    <w:rsid w:val="00A552E1"/>
    <w:rsid w:val="00A62737"/>
    <w:rsid w:val="00A67094"/>
    <w:rsid w:val="00A70787"/>
    <w:rsid w:val="00A72AE5"/>
    <w:rsid w:val="00A736F2"/>
    <w:rsid w:val="00A820E5"/>
    <w:rsid w:val="00A82BD1"/>
    <w:rsid w:val="00A8461E"/>
    <w:rsid w:val="00A84E64"/>
    <w:rsid w:val="00A875F6"/>
    <w:rsid w:val="00A95402"/>
    <w:rsid w:val="00A96130"/>
    <w:rsid w:val="00AA0CEE"/>
    <w:rsid w:val="00AA173C"/>
    <w:rsid w:val="00AA52A3"/>
    <w:rsid w:val="00AB41F6"/>
    <w:rsid w:val="00AB53C8"/>
    <w:rsid w:val="00AB78B9"/>
    <w:rsid w:val="00AC1120"/>
    <w:rsid w:val="00AC44D4"/>
    <w:rsid w:val="00AC5ABA"/>
    <w:rsid w:val="00AC667F"/>
    <w:rsid w:val="00AC6EA3"/>
    <w:rsid w:val="00AC7BD3"/>
    <w:rsid w:val="00AE0BAA"/>
    <w:rsid w:val="00AE1AAF"/>
    <w:rsid w:val="00AE3D48"/>
    <w:rsid w:val="00AE5EA1"/>
    <w:rsid w:val="00AE6919"/>
    <w:rsid w:val="00AF77A6"/>
    <w:rsid w:val="00B00318"/>
    <w:rsid w:val="00B03C02"/>
    <w:rsid w:val="00B20BD2"/>
    <w:rsid w:val="00B2216B"/>
    <w:rsid w:val="00B2349C"/>
    <w:rsid w:val="00B2603E"/>
    <w:rsid w:val="00B27A02"/>
    <w:rsid w:val="00B339D1"/>
    <w:rsid w:val="00B34080"/>
    <w:rsid w:val="00B34173"/>
    <w:rsid w:val="00B36FF0"/>
    <w:rsid w:val="00B40775"/>
    <w:rsid w:val="00B427E2"/>
    <w:rsid w:val="00B42E53"/>
    <w:rsid w:val="00B54196"/>
    <w:rsid w:val="00B62FA0"/>
    <w:rsid w:val="00B66D1E"/>
    <w:rsid w:val="00B713A9"/>
    <w:rsid w:val="00B71A52"/>
    <w:rsid w:val="00B753BD"/>
    <w:rsid w:val="00B755BD"/>
    <w:rsid w:val="00B84212"/>
    <w:rsid w:val="00B86C3A"/>
    <w:rsid w:val="00B877B2"/>
    <w:rsid w:val="00B92A11"/>
    <w:rsid w:val="00B93026"/>
    <w:rsid w:val="00B96596"/>
    <w:rsid w:val="00B97F79"/>
    <w:rsid w:val="00BA4305"/>
    <w:rsid w:val="00BA598A"/>
    <w:rsid w:val="00BA5E57"/>
    <w:rsid w:val="00BA652F"/>
    <w:rsid w:val="00BA6BD1"/>
    <w:rsid w:val="00BB0D99"/>
    <w:rsid w:val="00BB3DD5"/>
    <w:rsid w:val="00BC0901"/>
    <w:rsid w:val="00BC1B8F"/>
    <w:rsid w:val="00BC22F3"/>
    <w:rsid w:val="00BC2564"/>
    <w:rsid w:val="00BC30DE"/>
    <w:rsid w:val="00BC4C84"/>
    <w:rsid w:val="00BC733F"/>
    <w:rsid w:val="00BC7B8C"/>
    <w:rsid w:val="00BF15E2"/>
    <w:rsid w:val="00BF242D"/>
    <w:rsid w:val="00BF6430"/>
    <w:rsid w:val="00BF72C9"/>
    <w:rsid w:val="00C01AD6"/>
    <w:rsid w:val="00C02738"/>
    <w:rsid w:val="00C0274B"/>
    <w:rsid w:val="00C208EF"/>
    <w:rsid w:val="00C31CBE"/>
    <w:rsid w:val="00C34AD8"/>
    <w:rsid w:val="00C3679F"/>
    <w:rsid w:val="00C367FB"/>
    <w:rsid w:val="00C45AFB"/>
    <w:rsid w:val="00C50B83"/>
    <w:rsid w:val="00C51F0D"/>
    <w:rsid w:val="00C558C5"/>
    <w:rsid w:val="00C5640D"/>
    <w:rsid w:val="00C61EF7"/>
    <w:rsid w:val="00C6531E"/>
    <w:rsid w:val="00C65A9C"/>
    <w:rsid w:val="00C71C6E"/>
    <w:rsid w:val="00C746CC"/>
    <w:rsid w:val="00C769C1"/>
    <w:rsid w:val="00C8223E"/>
    <w:rsid w:val="00C83D53"/>
    <w:rsid w:val="00C870E0"/>
    <w:rsid w:val="00C903FD"/>
    <w:rsid w:val="00C9722C"/>
    <w:rsid w:val="00CB0222"/>
    <w:rsid w:val="00CC4F0B"/>
    <w:rsid w:val="00CC742C"/>
    <w:rsid w:val="00CD1CE4"/>
    <w:rsid w:val="00CD2945"/>
    <w:rsid w:val="00CD4054"/>
    <w:rsid w:val="00CD4FE3"/>
    <w:rsid w:val="00CE5AC9"/>
    <w:rsid w:val="00CE727E"/>
    <w:rsid w:val="00CF439F"/>
    <w:rsid w:val="00CF550A"/>
    <w:rsid w:val="00D00EFE"/>
    <w:rsid w:val="00D01795"/>
    <w:rsid w:val="00D02844"/>
    <w:rsid w:val="00D04F4B"/>
    <w:rsid w:val="00D06893"/>
    <w:rsid w:val="00D11FCF"/>
    <w:rsid w:val="00D1249B"/>
    <w:rsid w:val="00D142D2"/>
    <w:rsid w:val="00D155DC"/>
    <w:rsid w:val="00D2118D"/>
    <w:rsid w:val="00D218DE"/>
    <w:rsid w:val="00D31A0B"/>
    <w:rsid w:val="00D32091"/>
    <w:rsid w:val="00D37CFF"/>
    <w:rsid w:val="00D4054A"/>
    <w:rsid w:val="00D42893"/>
    <w:rsid w:val="00D44EB7"/>
    <w:rsid w:val="00D468CF"/>
    <w:rsid w:val="00D50EAA"/>
    <w:rsid w:val="00D57F9C"/>
    <w:rsid w:val="00D6021C"/>
    <w:rsid w:val="00D60865"/>
    <w:rsid w:val="00D6164A"/>
    <w:rsid w:val="00D71399"/>
    <w:rsid w:val="00D74D8A"/>
    <w:rsid w:val="00D76AB5"/>
    <w:rsid w:val="00D85620"/>
    <w:rsid w:val="00D9051E"/>
    <w:rsid w:val="00D960AB"/>
    <w:rsid w:val="00DA4735"/>
    <w:rsid w:val="00DA5BA8"/>
    <w:rsid w:val="00DB1B96"/>
    <w:rsid w:val="00DB767B"/>
    <w:rsid w:val="00DD065D"/>
    <w:rsid w:val="00DD229E"/>
    <w:rsid w:val="00DD4D08"/>
    <w:rsid w:val="00DD611C"/>
    <w:rsid w:val="00DD652B"/>
    <w:rsid w:val="00DD72CD"/>
    <w:rsid w:val="00DD772F"/>
    <w:rsid w:val="00DE13D4"/>
    <w:rsid w:val="00DE6162"/>
    <w:rsid w:val="00DF04F4"/>
    <w:rsid w:val="00DF435C"/>
    <w:rsid w:val="00DF5F5F"/>
    <w:rsid w:val="00E052F1"/>
    <w:rsid w:val="00E07004"/>
    <w:rsid w:val="00E15264"/>
    <w:rsid w:val="00E15286"/>
    <w:rsid w:val="00E2243B"/>
    <w:rsid w:val="00E22D01"/>
    <w:rsid w:val="00E4056D"/>
    <w:rsid w:val="00E407DE"/>
    <w:rsid w:val="00E418CF"/>
    <w:rsid w:val="00E42E2A"/>
    <w:rsid w:val="00E44B37"/>
    <w:rsid w:val="00E45526"/>
    <w:rsid w:val="00E47BFD"/>
    <w:rsid w:val="00E50098"/>
    <w:rsid w:val="00E51E4E"/>
    <w:rsid w:val="00E5389E"/>
    <w:rsid w:val="00E5566B"/>
    <w:rsid w:val="00E55E70"/>
    <w:rsid w:val="00E562AC"/>
    <w:rsid w:val="00E63C53"/>
    <w:rsid w:val="00E6680F"/>
    <w:rsid w:val="00E73295"/>
    <w:rsid w:val="00E76EA8"/>
    <w:rsid w:val="00E774DB"/>
    <w:rsid w:val="00E8318D"/>
    <w:rsid w:val="00E9109B"/>
    <w:rsid w:val="00E92684"/>
    <w:rsid w:val="00E926B2"/>
    <w:rsid w:val="00E951BB"/>
    <w:rsid w:val="00E97283"/>
    <w:rsid w:val="00EA189F"/>
    <w:rsid w:val="00EA31C5"/>
    <w:rsid w:val="00EB1B38"/>
    <w:rsid w:val="00EC05EE"/>
    <w:rsid w:val="00EC15DB"/>
    <w:rsid w:val="00EC34F2"/>
    <w:rsid w:val="00EC7BC6"/>
    <w:rsid w:val="00ED07A1"/>
    <w:rsid w:val="00ED1567"/>
    <w:rsid w:val="00ED21E2"/>
    <w:rsid w:val="00ED31C6"/>
    <w:rsid w:val="00EE08CC"/>
    <w:rsid w:val="00EE2D6F"/>
    <w:rsid w:val="00EE4559"/>
    <w:rsid w:val="00EE4E2E"/>
    <w:rsid w:val="00EE7DB4"/>
    <w:rsid w:val="00EF55A3"/>
    <w:rsid w:val="00EF68FB"/>
    <w:rsid w:val="00F01A72"/>
    <w:rsid w:val="00F0289D"/>
    <w:rsid w:val="00F074FB"/>
    <w:rsid w:val="00F10E86"/>
    <w:rsid w:val="00F11F90"/>
    <w:rsid w:val="00F12019"/>
    <w:rsid w:val="00F12AC8"/>
    <w:rsid w:val="00F14FF2"/>
    <w:rsid w:val="00F15012"/>
    <w:rsid w:val="00F17D19"/>
    <w:rsid w:val="00F27180"/>
    <w:rsid w:val="00F2762B"/>
    <w:rsid w:val="00F3523A"/>
    <w:rsid w:val="00F40924"/>
    <w:rsid w:val="00F41C21"/>
    <w:rsid w:val="00F44A13"/>
    <w:rsid w:val="00F46001"/>
    <w:rsid w:val="00F60DE1"/>
    <w:rsid w:val="00F637B1"/>
    <w:rsid w:val="00F67F52"/>
    <w:rsid w:val="00F769A1"/>
    <w:rsid w:val="00F80AAE"/>
    <w:rsid w:val="00F828FD"/>
    <w:rsid w:val="00F83CA6"/>
    <w:rsid w:val="00F84B92"/>
    <w:rsid w:val="00F941C2"/>
    <w:rsid w:val="00FB29D9"/>
    <w:rsid w:val="00FB3745"/>
    <w:rsid w:val="00FB3A8F"/>
    <w:rsid w:val="00FB3BBF"/>
    <w:rsid w:val="00FD4225"/>
    <w:rsid w:val="00FD7665"/>
    <w:rsid w:val="00FF079A"/>
    <w:rsid w:val="00FF3D52"/>
    <w:rsid w:val="00FF73F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E6C0C"/>
  <w15:chartTrackingRefBased/>
  <w15:docId w15:val="{0746CE25-3D6E-4529-8FC6-CBEE9060C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73C"/>
    <w:pPr>
      <w:spacing w:line="360" w:lineRule="auto"/>
    </w:pPr>
    <w:rPr>
      <w:rFonts w:ascii="Times New Roman" w:hAnsi="Times New Roman" w:cs="Times New Roman"/>
      <w:sz w:val="24"/>
      <w:szCs w:val="24"/>
      <w:lang w:val="en-GB"/>
    </w:rPr>
  </w:style>
  <w:style w:type="paragraph" w:styleId="Heading1">
    <w:name w:val="heading 1"/>
    <w:basedOn w:val="Normal"/>
    <w:next w:val="Normal"/>
    <w:link w:val="Heading1Char"/>
    <w:uiPriority w:val="9"/>
    <w:qFormat/>
    <w:rsid w:val="008B1A24"/>
    <w:pPr>
      <w:keepNext/>
      <w:keepLines/>
      <w:spacing w:before="240" w:after="0"/>
      <w:outlineLvl w:val="0"/>
    </w:pPr>
    <w:rPr>
      <w:rFonts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8B1A24"/>
    <w:pPr>
      <w:keepNext/>
      <w:keepLines/>
      <w:spacing w:before="40" w:after="0"/>
      <w:outlineLvl w:val="1"/>
    </w:pPr>
    <w:rPr>
      <w:rFonts w:eastAsiaTheme="majorEastAsia"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AC7BD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7BD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C7BD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C7BD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C7BD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C7BD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C7BD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B1A24"/>
    <w:pPr>
      <w:spacing w:after="0" w:line="240" w:lineRule="auto"/>
    </w:pPr>
    <w:rPr>
      <w:rFonts w:ascii="Arial" w:hAnsi="Arial"/>
    </w:rPr>
  </w:style>
  <w:style w:type="character" w:customStyle="1" w:styleId="Heading1Char">
    <w:name w:val="Heading 1 Char"/>
    <w:basedOn w:val="DefaultParagraphFont"/>
    <w:link w:val="Heading1"/>
    <w:uiPriority w:val="9"/>
    <w:rsid w:val="008B1A24"/>
    <w:rPr>
      <w:rFonts w:ascii="Arial" w:eastAsiaTheme="majorEastAsia" w:hAnsi="Arial" w:cstheme="majorBidi"/>
      <w:color w:val="0F4761" w:themeColor="accent1" w:themeShade="BF"/>
      <w:sz w:val="32"/>
      <w:szCs w:val="32"/>
    </w:rPr>
  </w:style>
  <w:style w:type="paragraph" w:styleId="Subtitle">
    <w:name w:val="Subtitle"/>
    <w:basedOn w:val="Normal"/>
    <w:next w:val="Normal"/>
    <w:link w:val="SubtitleChar"/>
    <w:uiPriority w:val="11"/>
    <w:qFormat/>
    <w:rsid w:val="008B1A2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B1A24"/>
    <w:rPr>
      <w:rFonts w:ascii="Arial" w:eastAsiaTheme="minorEastAsia" w:hAnsi="Arial"/>
      <w:color w:val="5A5A5A" w:themeColor="text1" w:themeTint="A5"/>
      <w:spacing w:val="15"/>
    </w:rPr>
  </w:style>
  <w:style w:type="character" w:customStyle="1" w:styleId="Heading2Char">
    <w:name w:val="Heading 2 Char"/>
    <w:basedOn w:val="DefaultParagraphFont"/>
    <w:link w:val="Heading2"/>
    <w:uiPriority w:val="9"/>
    <w:rsid w:val="008B1A24"/>
    <w:rPr>
      <w:rFonts w:ascii="Arial" w:eastAsiaTheme="majorEastAsia" w:hAnsi="Arial" w:cstheme="majorBidi"/>
      <w:color w:val="0F4761" w:themeColor="accent1" w:themeShade="BF"/>
      <w:sz w:val="26"/>
      <w:szCs w:val="26"/>
    </w:rPr>
  </w:style>
  <w:style w:type="character" w:customStyle="1" w:styleId="Heading3Char">
    <w:name w:val="Heading 3 Char"/>
    <w:basedOn w:val="DefaultParagraphFont"/>
    <w:link w:val="Heading3"/>
    <w:uiPriority w:val="9"/>
    <w:semiHidden/>
    <w:rsid w:val="00AC7B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7B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7B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7B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7B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7B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7BD3"/>
    <w:rPr>
      <w:rFonts w:eastAsiaTheme="majorEastAsia" w:cstheme="majorBidi"/>
      <w:color w:val="272727" w:themeColor="text1" w:themeTint="D8"/>
    </w:rPr>
  </w:style>
  <w:style w:type="paragraph" w:styleId="Title">
    <w:name w:val="Title"/>
    <w:basedOn w:val="Normal"/>
    <w:next w:val="Normal"/>
    <w:link w:val="TitleChar"/>
    <w:uiPriority w:val="10"/>
    <w:qFormat/>
    <w:rsid w:val="0066172C"/>
    <w:pPr>
      <w:spacing w:after="80" w:line="240" w:lineRule="auto"/>
      <w:contextualSpacing/>
    </w:pPr>
    <w:rPr>
      <w:rFonts w:eastAsiaTheme="majorEastAsia"/>
      <w:spacing w:val="-10"/>
      <w:kern w:val="28"/>
      <w:sz w:val="56"/>
      <w:szCs w:val="56"/>
      <w:lang w:val="en-US"/>
    </w:rPr>
  </w:style>
  <w:style w:type="character" w:customStyle="1" w:styleId="TitleChar">
    <w:name w:val="Title Char"/>
    <w:basedOn w:val="DefaultParagraphFont"/>
    <w:link w:val="Title"/>
    <w:uiPriority w:val="10"/>
    <w:rsid w:val="0066172C"/>
    <w:rPr>
      <w:rFonts w:ascii="Times New Roman" w:eastAsiaTheme="majorEastAsia" w:hAnsi="Times New Roman" w:cs="Times New Roman"/>
      <w:spacing w:val="-10"/>
      <w:kern w:val="28"/>
      <w:sz w:val="56"/>
      <w:szCs w:val="56"/>
      <w:lang w:val="en-US"/>
    </w:rPr>
  </w:style>
  <w:style w:type="paragraph" w:styleId="Quote">
    <w:name w:val="Quote"/>
    <w:basedOn w:val="Normal"/>
    <w:next w:val="Normal"/>
    <w:link w:val="QuoteChar"/>
    <w:uiPriority w:val="29"/>
    <w:qFormat/>
    <w:rsid w:val="00AC7BD3"/>
    <w:pPr>
      <w:spacing w:before="160"/>
      <w:jc w:val="center"/>
    </w:pPr>
    <w:rPr>
      <w:i/>
      <w:iCs/>
      <w:color w:val="404040" w:themeColor="text1" w:themeTint="BF"/>
    </w:rPr>
  </w:style>
  <w:style w:type="character" w:customStyle="1" w:styleId="QuoteChar">
    <w:name w:val="Quote Char"/>
    <w:basedOn w:val="DefaultParagraphFont"/>
    <w:link w:val="Quote"/>
    <w:uiPriority w:val="29"/>
    <w:rsid w:val="00AC7BD3"/>
    <w:rPr>
      <w:rFonts w:ascii="Arial" w:hAnsi="Arial"/>
      <w:i/>
      <w:iCs/>
      <w:color w:val="404040" w:themeColor="text1" w:themeTint="BF"/>
    </w:rPr>
  </w:style>
  <w:style w:type="paragraph" w:styleId="ListParagraph">
    <w:name w:val="List Paragraph"/>
    <w:basedOn w:val="Normal"/>
    <w:uiPriority w:val="34"/>
    <w:qFormat/>
    <w:rsid w:val="00AC7BD3"/>
    <w:pPr>
      <w:ind w:left="720"/>
      <w:contextualSpacing/>
    </w:pPr>
  </w:style>
  <w:style w:type="character" w:styleId="IntenseEmphasis">
    <w:name w:val="Intense Emphasis"/>
    <w:basedOn w:val="DefaultParagraphFont"/>
    <w:uiPriority w:val="21"/>
    <w:qFormat/>
    <w:rsid w:val="00AC7BD3"/>
    <w:rPr>
      <w:i/>
      <w:iCs/>
      <w:color w:val="0F4761" w:themeColor="accent1" w:themeShade="BF"/>
    </w:rPr>
  </w:style>
  <w:style w:type="paragraph" w:styleId="IntenseQuote">
    <w:name w:val="Intense Quote"/>
    <w:basedOn w:val="Normal"/>
    <w:next w:val="Normal"/>
    <w:link w:val="IntenseQuoteChar"/>
    <w:uiPriority w:val="30"/>
    <w:qFormat/>
    <w:rsid w:val="00AC7B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7BD3"/>
    <w:rPr>
      <w:rFonts w:ascii="Arial" w:hAnsi="Arial"/>
      <w:i/>
      <w:iCs/>
      <w:color w:val="0F4761" w:themeColor="accent1" w:themeShade="BF"/>
    </w:rPr>
  </w:style>
  <w:style w:type="character" w:styleId="IntenseReference">
    <w:name w:val="Intense Reference"/>
    <w:basedOn w:val="DefaultParagraphFont"/>
    <w:uiPriority w:val="32"/>
    <w:qFormat/>
    <w:rsid w:val="00AC7BD3"/>
    <w:rPr>
      <w:b/>
      <w:bCs/>
      <w:smallCaps/>
      <w:color w:val="0F4761" w:themeColor="accent1" w:themeShade="BF"/>
      <w:spacing w:val="5"/>
    </w:rPr>
  </w:style>
  <w:style w:type="table" w:styleId="GridTable1Light">
    <w:name w:val="Grid Table 1 Light"/>
    <w:basedOn w:val="TableNormal"/>
    <w:uiPriority w:val="46"/>
    <w:rsid w:val="004C693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NormalWritingStyle">
    <w:name w:val="Normal_Writing_Style"/>
    <w:basedOn w:val="Normal"/>
    <w:qFormat/>
    <w:rsid w:val="00A552E1"/>
    <w:pPr>
      <w:spacing w:line="336" w:lineRule="auto"/>
    </w:pPr>
  </w:style>
  <w:style w:type="character" w:styleId="Hyperlink">
    <w:name w:val="Hyperlink"/>
    <w:basedOn w:val="DefaultParagraphFont"/>
    <w:uiPriority w:val="99"/>
    <w:unhideWhenUsed/>
    <w:rsid w:val="0066172C"/>
    <w:rPr>
      <w:color w:val="467886" w:themeColor="hyperlink"/>
      <w:u w:val="single"/>
    </w:rPr>
  </w:style>
  <w:style w:type="character" w:styleId="UnresolvedMention">
    <w:name w:val="Unresolved Mention"/>
    <w:basedOn w:val="DefaultParagraphFont"/>
    <w:uiPriority w:val="99"/>
    <w:semiHidden/>
    <w:unhideWhenUsed/>
    <w:rsid w:val="0066172C"/>
    <w:rPr>
      <w:color w:val="605E5C"/>
      <w:shd w:val="clear" w:color="auto" w:fill="E1DFDD"/>
    </w:rPr>
  </w:style>
  <w:style w:type="paragraph" w:styleId="Bibliography">
    <w:name w:val="Bibliography"/>
    <w:basedOn w:val="Normal"/>
    <w:next w:val="Normal"/>
    <w:uiPriority w:val="37"/>
    <w:unhideWhenUsed/>
    <w:rsid w:val="003678C1"/>
    <w:pPr>
      <w:tabs>
        <w:tab w:val="left" w:pos="384"/>
      </w:tabs>
      <w:spacing w:after="0" w:line="240" w:lineRule="auto"/>
      <w:ind w:left="384" w:hanging="384"/>
    </w:pPr>
  </w:style>
  <w:style w:type="paragraph" w:styleId="Header">
    <w:name w:val="header"/>
    <w:basedOn w:val="Normal"/>
    <w:link w:val="HeaderChar"/>
    <w:uiPriority w:val="99"/>
    <w:unhideWhenUsed/>
    <w:rsid w:val="00DD72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72CD"/>
    <w:rPr>
      <w:rFonts w:ascii="Times New Roman" w:hAnsi="Times New Roman" w:cs="Times New Roman"/>
      <w:sz w:val="24"/>
      <w:szCs w:val="24"/>
      <w:lang w:val="en-GB"/>
    </w:rPr>
  </w:style>
  <w:style w:type="paragraph" w:styleId="Footer">
    <w:name w:val="footer"/>
    <w:basedOn w:val="Normal"/>
    <w:link w:val="FooterChar"/>
    <w:uiPriority w:val="99"/>
    <w:unhideWhenUsed/>
    <w:rsid w:val="00DD72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72CD"/>
    <w:rPr>
      <w:rFonts w:ascii="Times New Roman" w:hAnsi="Times New Roman" w:cs="Times New Roman"/>
      <w:sz w:val="24"/>
      <w:szCs w:val="24"/>
      <w:lang w:val="en-GB"/>
    </w:rPr>
  </w:style>
  <w:style w:type="table" w:styleId="TableGrid">
    <w:name w:val="Table Grid"/>
    <w:basedOn w:val="TableNormal"/>
    <w:uiPriority w:val="39"/>
    <w:rsid w:val="003E78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C30DE"/>
    <w:rPr>
      <w:sz w:val="16"/>
      <w:szCs w:val="16"/>
    </w:rPr>
  </w:style>
  <w:style w:type="paragraph" w:styleId="CommentText">
    <w:name w:val="annotation text"/>
    <w:basedOn w:val="Normal"/>
    <w:link w:val="CommentTextChar"/>
    <w:uiPriority w:val="99"/>
    <w:unhideWhenUsed/>
    <w:rsid w:val="00BC30DE"/>
    <w:pPr>
      <w:spacing w:line="240" w:lineRule="auto"/>
    </w:pPr>
    <w:rPr>
      <w:sz w:val="20"/>
      <w:szCs w:val="20"/>
    </w:rPr>
  </w:style>
  <w:style w:type="character" w:customStyle="1" w:styleId="CommentTextChar">
    <w:name w:val="Comment Text Char"/>
    <w:basedOn w:val="DefaultParagraphFont"/>
    <w:link w:val="CommentText"/>
    <w:uiPriority w:val="99"/>
    <w:rsid w:val="00BC30DE"/>
    <w:rPr>
      <w:rFonts w:ascii="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BC30DE"/>
    <w:rPr>
      <w:b/>
      <w:bCs/>
    </w:rPr>
  </w:style>
  <w:style w:type="character" w:customStyle="1" w:styleId="CommentSubjectChar">
    <w:name w:val="Comment Subject Char"/>
    <w:basedOn w:val="CommentTextChar"/>
    <w:link w:val="CommentSubject"/>
    <w:uiPriority w:val="99"/>
    <w:semiHidden/>
    <w:rsid w:val="00BC30DE"/>
    <w:rPr>
      <w:rFonts w:ascii="Times New Roman" w:hAnsi="Times New Roman" w:cs="Times New Roman"/>
      <w:b/>
      <w:bCs/>
      <w:sz w:val="20"/>
      <w:szCs w:val="20"/>
      <w:lang w:val="en-GB"/>
    </w:rPr>
  </w:style>
  <w:style w:type="paragraph" w:styleId="Caption">
    <w:name w:val="caption"/>
    <w:basedOn w:val="Normal"/>
    <w:next w:val="Normal"/>
    <w:uiPriority w:val="35"/>
    <w:unhideWhenUsed/>
    <w:qFormat/>
    <w:rsid w:val="008D52B4"/>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4265F3"/>
    <w:rPr>
      <w:color w:val="666666"/>
    </w:rPr>
  </w:style>
  <w:style w:type="paragraph" w:styleId="Revision">
    <w:name w:val="Revision"/>
    <w:hidden/>
    <w:uiPriority w:val="99"/>
    <w:semiHidden/>
    <w:rsid w:val="002473A3"/>
    <w:pPr>
      <w:spacing w:after="0" w:line="240" w:lineRule="auto"/>
    </w:pPr>
    <w:rPr>
      <w:rFonts w:ascii="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urig.thomas@sheffield.ac.uk"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6803C14-286A-46D8-B6BA-1F6CD5E41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10</Pages>
  <Words>12106</Words>
  <Characters>69008</Characters>
  <Application>Microsoft Office Word</Application>
  <DocSecurity>0</DocSecurity>
  <Lines>575</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Edmunds</dc:creator>
  <cp:keywords/>
  <dc:description/>
  <cp:lastModifiedBy>Meurig Thomas</cp:lastModifiedBy>
  <cp:revision>20</cp:revision>
  <cp:lastPrinted>2024-06-19T19:15:00Z</cp:lastPrinted>
  <dcterms:created xsi:type="dcterms:W3CDTF">2024-06-24T16:11:00Z</dcterms:created>
  <dcterms:modified xsi:type="dcterms:W3CDTF">2024-06-24T16:45:00Z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id="g2lWZtfG"/&gt;&lt;style id="http://www.zotero.org/styles/ieee" locale="en-GB" hasBibliography="1" bibliographyStyleHasBeenSet="1"/&gt;&lt;prefs&gt;&lt;pref name="fieldType" value="Field"/&gt;&lt;/prefs&gt;&lt;/data&gt;</vt:lpwstr>
  </property>
</Properties>
</file>